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FDB" w:rsidRPr="009A78B9" w:rsidRDefault="009A78B9" w:rsidP="009A78B9">
      <w:pPr>
        <w:pStyle w:val="ListParagraph"/>
        <w:numPr>
          <w:ilvl w:val="0"/>
          <w:numId w:val="1"/>
        </w:numPr>
        <w:jc w:val="center"/>
        <w:rPr>
          <w:b/>
          <w:bCs/>
          <w:sz w:val="36"/>
          <w:szCs w:val="36"/>
        </w:rPr>
      </w:pPr>
      <w:r w:rsidRPr="009A78B9">
        <w:rPr>
          <w:b/>
          <w:bCs/>
          <w:sz w:val="36"/>
          <w:szCs w:val="36"/>
        </w:rPr>
        <w:t>1 marks:</w:t>
      </w:r>
    </w:p>
    <w:p w:rsidR="009A78B9" w:rsidRPr="009A78B9" w:rsidRDefault="009A78B9" w:rsidP="009A78B9">
      <w:pPr>
        <w:pStyle w:val="ListParagraph"/>
        <w:numPr>
          <w:ilvl w:val="0"/>
          <w:numId w:val="2"/>
        </w:numPr>
      </w:pPr>
      <w:r w:rsidRPr="009A78B9">
        <w:rPr>
          <w:u w:val="single"/>
        </w:rPr>
        <w:t>SGA</w:t>
      </w:r>
      <w:r w:rsidRPr="009A78B9">
        <w:t xml:space="preserve"> is known as collection of background processes and complex memory architecture.</w:t>
      </w:r>
    </w:p>
    <w:p w:rsidR="009A78B9" w:rsidRPr="009A78B9" w:rsidRDefault="009A78B9" w:rsidP="009A78B9">
      <w:pPr>
        <w:pStyle w:val="ListParagraph"/>
        <w:numPr>
          <w:ilvl w:val="0"/>
          <w:numId w:val="2"/>
        </w:numPr>
      </w:pPr>
      <w:r w:rsidRPr="009A78B9">
        <w:t xml:space="preserve">What is CKPT process? Ans: </w:t>
      </w:r>
      <w:r w:rsidRPr="009A78B9">
        <w:rPr>
          <w:rFonts w:ascii="Arial" w:hAnsi="Arial" w:cs="Arial"/>
          <w:b/>
          <w:bCs/>
          <w:color w:val="202124"/>
          <w:sz w:val="15"/>
          <w:szCs w:val="15"/>
          <w:shd w:val="clear" w:color="auto" w:fill="FFFFFF"/>
        </w:rPr>
        <w:t>CKPT</w:t>
      </w:r>
      <w:r w:rsidRPr="009A78B9">
        <w:rPr>
          <w:rFonts w:ascii="Arial" w:hAnsi="Arial" w:cs="Arial"/>
          <w:color w:val="202124"/>
          <w:sz w:val="15"/>
          <w:szCs w:val="15"/>
          <w:shd w:val="clear" w:color="auto" w:fill="FFFFFF"/>
        </w:rPr>
        <w:t> (Oracle </w:t>
      </w:r>
      <w:r w:rsidRPr="009A78B9">
        <w:rPr>
          <w:rFonts w:ascii="Arial" w:hAnsi="Arial" w:cs="Arial"/>
          <w:b/>
          <w:bCs/>
          <w:color w:val="202124"/>
          <w:sz w:val="15"/>
          <w:szCs w:val="15"/>
          <w:shd w:val="clear" w:color="auto" w:fill="FFFFFF"/>
        </w:rPr>
        <w:t>Checkpoint Process</w:t>
      </w:r>
      <w:r w:rsidRPr="009A78B9">
        <w:rPr>
          <w:rFonts w:ascii="Arial" w:hAnsi="Arial" w:cs="Arial"/>
          <w:color w:val="202124"/>
          <w:sz w:val="15"/>
          <w:szCs w:val="15"/>
          <w:shd w:val="clear" w:color="auto" w:fill="FFFFFF"/>
        </w:rPr>
        <w:t>) is an Oracle background </w:t>
      </w:r>
      <w:r w:rsidRPr="009A78B9">
        <w:rPr>
          <w:rFonts w:ascii="Arial" w:hAnsi="Arial" w:cs="Arial"/>
          <w:b/>
          <w:bCs/>
          <w:color w:val="202124"/>
          <w:sz w:val="15"/>
          <w:szCs w:val="15"/>
          <w:shd w:val="clear" w:color="auto" w:fill="FFFFFF"/>
        </w:rPr>
        <w:t>process</w:t>
      </w:r>
      <w:r w:rsidRPr="009A78B9">
        <w:rPr>
          <w:rFonts w:ascii="Arial" w:hAnsi="Arial" w:cs="Arial"/>
          <w:color w:val="202124"/>
          <w:sz w:val="15"/>
          <w:szCs w:val="15"/>
          <w:shd w:val="clear" w:color="auto" w:fill="FFFFFF"/>
        </w:rPr>
        <w:t> that timestamps all datafiles and control files to indicate that a </w:t>
      </w:r>
      <w:r w:rsidRPr="009A78B9">
        <w:rPr>
          <w:rFonts w:ascii="Arial" w:hAnsi="Arial" w:cs="Arial"/>
          <w:b/>
          <w:bCs/>
          <w:color w:val="202124"/>
          <w:sz w:val="15"/>
          <w:szCs w:val="15"/>
          <w:shd w:val="clear" w:color="auto" w:fill="FFFFFF"/>
        </w:rPr>
        <w:t>checkpoint</w:t>
      </w:r>
      <w:r w:rsidRPr="009A78B9">
        <w:rPr>
          <w:rFonts w:ascii="Arial" w:hAnsi="Arial" w:cs="Arial"/>
          <w:color w:val="202124"/>
          <w:sz w:val="15"/>
          <w:szCs w:val="15"/>
          <w:shd w:val="clear" w:color="auto" w:fill="FFFFFF"/>
        </w:rPr>
        <w:t> has occurred. The "DBWR checkpoints" statistic (v$sysstat) indicates the number of </w:t>
      </w:r>
      <w:r w:rsidRPr="009A78B9">
        <w:rPr>
          <w:rFonts w:ascii="Arial" w:hAnsi="Arial" w:cs="Arial"/>
          <w:b/>
          <w:bCs/>
          <w:color w:val="202124"/>
          <w:sz w:val="15"/>
          <w:szCs w:val="15"/>
          <w:shd w:val="clear" w:color="auto" w:fill="FFFFFF"/>
        </w:rPr>
        <w:t>checkpoint</w:t>
      </w:r>
      <w:r w:rsidRPr="009A78B9">
        <w:rPr>
          <w:rFonts w:ascii="Arial" w:hAnsi="Arial" w:cs="Arial"/>
          <w:color w:val="202124"/>
          <w:sz w:val="15"/>
          <w:szCs w:val="15"/>
          <w:shd w:val="clear" w:color="auto" w:fill="FFFFFF"/>
        </w:rPr>
        <w:t> requests completed.</w:t>
      </w:r>
    </w:p>
    <w:p w:rsidR="009A78B9" w:rsidRPr="009A78B9" w:rsidRDefault="009A78B9" w:rsidP="009A78B9">
      <w:pPr>
        <w:pStyle w:val="ListParagraph"/>
        <w:numPr>
          <w:ilvl w:val="0"/>
          <w:numId w:val="2"/>
        </w:numPr>
      </w:pPr>
      <w:r w:rsidRPr="009A78B9">
        <w:rPr>
          <w:rFonts w:ascii="Arial" w:hAnsi="Arial" w:cs="Arial"/>
          <w:color w:val="202124"/>
          <w:sz w:val="15"/>
          <w:szCs w:val="15"/>
          <w:shd w:val="clear" w:color="auto" w:fill="FFFFFF"/>
        </w:rPr>
        <w:t>Explain start command in sqlplus.</w:t>
      </w:r>
    </w:p>
    <w:p w:rsidR="009A78B9" w:rsidRPr="009A78B9" w:rsidRDefault="009A78B9" w:rsidP="009A78B9">
      <w:pPr>
        <w:pStyle w:val="bp"/>
        <w:shd w:val="clear" w:color="auto" w:fill="FFFFFF"/>
        <w:rPr>
          <w:color w:val="000000"/>
          <w:sz w:val="27"/>
          <w:szCs w:val="27"/>
        </w:rPr>
      </w:pPr>
      <w:r w:rsidRPr="009A78B9">
        <w:rPr>
          <w:sz w:val="22"/>
          <w:szCs w:val="22"/>
        </w:rPr>
        <w:t>Ans:</w:t>
      </w:r>
      <w:r w:rsidRPr="009A78B9">
        <w:rPr>
          <w:color w:val="000000"/>
          <w:sz w:val="28"/>
          <w:szCs w:val="28"/>
          <w:shd w:val="clear" w:color="auto" w:fill="FFFFFF"/>
        </w:rPr>
        <w:t xml:space="preserve"> </w:t>
      </w:r>
      <w:r w:rsidRPr="009A78B9">
        <w:rPr>
          <w:color w:val="000000"/>
          <w:sz w:val="27"/>
          <w:szCs w:val="27"/>
        </w:rPr>
        <w:t>Runs the SQL*Plus statements in the specified script. The script can be called from a web server in </w:t>
      </w:r>
      <w:r w:rsidRPr="009A78B9">
        <w:rPr>
          <w:i/>
          <w:iCs/>
          <w:color w:val="000000"/>
          <w:sz w:val="27"/>
        </w:rPr>
        <w:t>i</w:t>
      </w:r>
      <w:r w:rsidRPr="009A78B9">
        <w:rPr>
          <w:color w:val="000000"/>
          <w:sz w:val="27"/>
          <w:szCs w:val="27"/>
        </w:rPr>
        <w:t>SQL*Plus, or from the local file system or a web server in SQL*Plus command-line. You can pass values to script variables in the usual way.</w:t>
      </w:r>
    </w:p>
    <w:p w:rsidR="009A78B9" w:rsidRPr="009A78B9" w:rsidRDefault="009A78B9" w:rsidP="009A78B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0" w:name="1013738"/>
      <w:bookmarkEnd w:id="0"/>
      <w:r w:rsidRPr="009A78B9">
        <w:rPr>
          <w:rFonts w:ascii="Arial" w:eastAsia="Times New Roman" w:hAnsi="Arial" w:cs="Arial"/>
          <w:b/>
          <w:bCs/>
          <w:color w:val="330099"/>
          <w:sz w:val="27"/>
          <w:szCs w:val="27"/>
          <w:lang w:eastAsia="en-IN"/>
        </w:rPr>
        <w:t>Terms</w:t>
      </w:r>
    </w:p>
    <w:p w:rsidR="009A78B9" w:rsidRPr="009A78B9" w:rsidRDefault="009A78B9" w:rsidP="009A78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 w:name="1013739"/>
      <w:bookmarkEnd w:id="1"/>
      <w:r w:rsidRPr="009A78B9">
        <w:rPr>
          <w:rFonts w:ascii="Times New Roman" w:eastAsia="Times New Roman" w:hAnsi="Times New Roman" w:cs="Times New Roman"/>
          <w:color w:val="000000"/>
          <w:sz w:val="27"/>
          <w:szCs w:val="27"/>
          <w:lang w:eastAsia="en-IN"/>
        </w:rPr>
        <w:t>Refer to the following list for a description of each term or clause:</w:t>
      </w:r>
    </w:p>
    <w:p w:rsidR="009A78B9" w:rsidRPr="009A78B9" w:rsidRDefault="009A78B9" w:rsidP="009A78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 w:name="1013740"/>
      <w:bookmarkEnd w:id="2"/>
      <w:r w:rsidRPr="009A78B9">
        <w:rPr>
          <w:rFonts w:ascii="Arial" w:eastAsia="Times New Roman" w:hAnsi="Arial" w:cs="Arial"/>
          <w:i/>
          <w:iCs/>
          <w:color w:val="000000"/>
          <w:sz w:val="27"/>
          <w:lang w:eastAsia="en-IN"/>
        </w:rPr>
        <w:t>url</w:t>
      </w:r>
    </w:p>
    <w:p w:rsidR="009A78B9" w:rsidRPr="009A78B9" w:rsidRDefault="009A78B9" w:rsidP="009A78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3" w:name="1013742"/>
      <w:bookmarkEnd w:id="3"/>
      <w:r w:rsidRPr="009A78B9">
        <w:rPr>
          <w:rFonts w:ascii="Times New Roman" w:eastAsia="Times New Roman" w:hAnsi="Times New Roman" w:cs="Times New Roman"/>
          <w:color w:val="000000"/>
          <w:sz w:val="27"/>
          <w:szCs w:val="27"/>
          <w:lang w:eastAsia="en-IN"/>
        </w:rPr>
        <w:t>Specifies the Uniform Resource Locator of a script to run on the specified web server. SQL*Plus supports HTTP, FTP and gopher protocols.</w:t>
      </w:r>
    </w:p>
    <w:p w:rsidR="009A78B9" w:rsidRPr="009A78B9" w:rsidRDefault="009A78B9" w:rsidP="009A78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 w:name="1013746"/>
      <w:bookmarkEnd w:id="4"/>
      <w:r w:rsidRPr="009A78B9">
        <w:rPr>
          <w:rFonts w:ascii="Arial" w:eastAsia="Times New Roman" w:hAnsi="Arial" w:cs="Arial"/>
          <w:i/>
          <w:iCs/>
          <w:color w:val="000000"/>
          <w:sz w:val="27"/>
          <w:lang w:eastAsia="en-IN"/>
        </w:rPr>
        <w:t>file_name</w:t>
      </w:r>
      <w:r w:rsidRPr="009A78B9">
        <w:rPr>
          <w:rFonts w:ascii="Arial" w:eastAsia="Times New Roman" w:hAnsi="Arial" w:cs="Arial"/>
          <w:color w:val="000000"/>
          <w:sz w:val="27"/>
          <w:szCs w:val="27"/>
          <w:lang w:eastAsia="en-IN"/>
        </w:rPr>
        <w:t>[.</w:t>
      </w:r>
      <w:r w:rsidRPr="009A78B9">
        <w:rPr>
          <w:rFonts w:ascii="Arial" w:eastAsia="Times New Roman" w:hAnsi="Arial" w:cs="Arial"/>
          <w:i/>
          <w:iCs/>
          <w:color w:val="000000"/>
          <w:sz w:val="27"/>
          <w:lang w:eastAsia="en-IN"/>
        </w:rPr>
        <w:t>ext</w:t>
      </w:r>
      <w:r w:rsidRPr="009A78B9">
        <w:rPr>
          <w:rFonts w:ascii="Arial" w:eastAsia="Times New Roman" w:hAnsi="Arial" w:cs="Arial"/>
          <w:color w:val="000000"/>
          <w:sz w:val="27"/>
          <w:szCs w:val="27"/>
          <w:lang w:eastAsia="en-IN"/>
        </w:rPr>
        <w:t>]</w:t>
      </w:r>
    </w:p>
    <w:p w:rsidR="009A78B9" w:rsidRPr="009A78B9" w:rsidRDefault="00C67184" w:rsidP="009A78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 w:name="1013750"/>
      <w:bookmarkEnd w:id="5"/>
      <w:r>
        <w:rPr>
          <w:rFonts w:ascii="Times New Roman" w:eastAsia="Times New Roman" w:hAnsi="Times New Roman" w:cs="Times New Roman"/>
          <w:color w:val="000000"/>
          <w:sz w:val="27"/>
          <w:szCs w:val="27"/>
          <w:lang w:eastAsia="en-IN"/>
        </w:rPr>
        <w:t>[</w:t>
      </w:r>
      <w:r w:rsidR="009A78B9" w:rsidRPr="009A78B9">
        <w:rPr>
          <w:rFonts w:ascii="Times New Roman" w:eastAsia="Times New Roman" w:hAnsi="Times New Roman" w:cs="Times New Roman"/>
          <w:color w:val="000000"/>
          <w:sz w:val="27"/>
          <w:szCs w:val="27"/>
          <w:lang w:eastAsia="en-IN"/>
        </w:rPr>
        <w:t>The script you wish to execute. The file can contain any command that you can run interactively.</w:t>
      </w:r>
    </w:p>
    <w:p w:rsidR="009A78B9" w:rsidRPr="009A78B9" w:rsidRDefault="009A78B9" w:rsidP="009A78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6" w:name="1013754"/>
      <w:bookmarkEnd w:id="6"/>
      <w:r w:rsidRPr="009A78B9">
        <w:rPr>
          <w:rFonts w:ascii="Times New Roman" w:eastAsia="Times New Roman" w:hAnsi="Times New Roman" w:cs="Times New Roman"/>
          <w:color w:val="000000"/>
          <w:sz w:val="27"/>
          <w:szCs w:val="27"/>
          <w:lang w:eastAsia="en-IN"/>
        </w:rPr>
        <w:t>If you do not specify an extension, SQL*Plus assumes the default command-file extension (normally SQL). For information on changing this default extension, see the </w:t>
      </w:r>
      <w:hyperlink r:id="rId7" w:anchor="1013261" w:history="1">
        <w:r w:rsidRPr="009A78B9">
          <w:rPr>
            <w:rFonts w:ascii="Times New Roman" w:eastAsia="Times New Roman" w:hAnsi="Times New Roman" w:cs="Times New Roman"/>
            <w:color w:val="0000FF"/>
            <w:sz w:val="27"/>
            <w:u w:val="single"/>
            <w:lang w:eastAsia="en-IN"/>
          </w:rPr>
          <w:t>SUFFIX</w:t>
        </w:r>
      </w:hyperlink>
      <w:r w:rsidRPr="009A78B9">
        <w:rPr>
          <w:rFonts w:ascii="Times New Roman" w:eastAsia="Times New Roman" w:hAnsi="Times New Roman" w:cs="Times New Roman"/>
          <w:color w:val="000000"/>
          <w:sz w:val="27"/>
          <w:szCs w:val="27"/>
          <w:lang w:eastAsia="en-IN"/>
        </w:rPr>
        <w:t> variable of the </w:t>
      </w:r>
      <w:hyperlink r:id="rId8" w:anchor="1011230" w:history="1">
        <w:r w:rsidRPr="009A78B9">
          <w:rPr>
            <w:rFonts w:ascii="Times New Roman" w:eastAsia="Times New Roman" w:hAnsi="Times New Roman" w:cs="Times New Roman"/>
            <w:color w:val="0000FF"/>
            <w:sz w:val="27"/>
            <w:u w:val="single"/>
            <w:lang w:eastAsia="en-IN"/>
          </w:rPr>
          <w:t>SET</w:t>
        </w:r>
      </w:hyperlink>
      <w:r w:rsidRPr="009A78B9">
        <w:rPr>
          <w:rFonts w:ascii="Times New Roman" w:eastAsia="Times New Roman" w:hAnsi="Times New Roman" w:cs="Times New Roman"/>
          <w:color w:val="000000"/>
          <w:sz w:val="27"/>
          <w:szCs w:val="27"/>
          <w:lang w:eastAsia="en-IN"/>
        </w:rPr>
        <w:t> command in this chapter.</w:t>
      </w:r>
    </w:p>
    <w:p w:rsidR="009A78B9" w:rsidRPr="009A78B9" w:rsidRDefault="009A78B9" w:rsidP="009A78B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7" w:name="1013765"/>
      <w:bookmarkEnd w:id="7"/>
      <w:r w:rsidRPr="009A78B9">
        <w:rPr>
          <w:rFonts w:ascii="Times New Roman" w:eastAsia="Times New Roman" w:hAnsi="Times New Roman" w:cs="Times New Roman"/>
          <w:color w:val="000000"/>
          <w:sz w:val="27"/>
          <w:szCs w:val="27"/>
          <w:lang w:eastAsia="en-IN"/>
        </w:rPr>
        <w:t>When you enter START </w:t>
      </w:r>
      <w:r w:rsidRPr="009A78B9">
        <w:rPr>
          <w:rFonts w:ascii="Times New Roman" w:eastAsia="Times New Roman" w:hAnsi="Times New Roman" w:cs="Times New Roman"/>
          <w:i/>
          <w:iCs/>
          <w:color w:val="000000"/>
          <w:sz w:val="27"/>
          <w:lang w:eastAsia="en-IN"/>
        </w:rPr>
        <w:t>file_name</w:t>
      </w:r>
      <w:r w:rsidRPr="009A78B9">
        <w:rPr>
          <w:rFonts w:ascii="Times New Roman" w:eastAsia="Times New Roman" w:hAnsi="Times New Roman" w:cs="Times New Roman"/>
          <w:color w:val="000000"/>
          <w:sz w:val="27"/>
          <w:szCs w:val="27"/>
          <w:lang w:eastAsia="en-IN"/>
        </w:rPr>
        <w:t>.</w:t>
      </w:r>
      <w:r w:rsidRPr="009A78B9">
        <w:rPr>
          <w:rFonts w:ascii="Times New Roman" w:eastAsia="Times New Roman" w:hAnsi="Times New Roman" w:cs="Times New Roman"/>
          <w:i/>
          <w:iCs/>
          <w:color w:val="000000"/>
          <w:sz w:val="27"/>
          <w:lang w:eastAsia="en-IN"/>
        </w:rPr>
        <w:t>ext</w:t>
      </w:r>
      <w:r w:rsidRPr="009A78B9">
        <w:rPr>
          <w:rFonts w:ascii="Times New Roman" w:eastAsia="Times New Roman" w:hAnsi="Times New Roman" w:cs="Times New Roman"/>
          <w:color w:val="000000"/>
          <w:sz w:val="27"/>
          <w:szCs w:val="27"/>
          <w:lang w:eastAsia="en-IN"/>
        </w:rPr>
        <w:t>, SQL*Plus searches for a file with the filename and extension you specify in the current default directory. If SQL*Plus does not find such a file, SQL*Plus will search a system-dependent path to find the file. Some operating systems may not support the path search. Consult the Oracle installation and user's manual(s) provided for your operating system for specific information related to your operating system environment.</w:t>
      </w:r>
      <w:r w:rsidR="00C67184">
        <w:rPr>
          <w:rFonts w:ascii="Times New Roman" w:eastAsia="Times New Roman" w:hAnsi="Times New Roman" w:cs="Times New Roman"/>
          <w:color w:val="000000"/>
          <w:sz w:val="27"/>
          <w:szCs w:val="27"/>
          <w:lang w:eastAsia="en-IN"/>
        </w:rPr>
        <w:t>]</w:t>
      </w:r>
    </w:p>
    <w:p w:rsidR="009A78B9" w:rsidRDefault="009A78B9" w:rsidP="009A78B9">
      <w:pPr>
        <w:ind w:left="720"/>
      </w:pPr>
    </w:p>
    <w:p w:rsidR="009D50EF" w:rsidRDefault="009D50EF" w:rsidP="009A78B9">
      <w:pPr>
        <w:ind w:left="720"/>
      </w:pPr>
    </w:p>
    <w:p w:rsidR="009D50EF" w:rsidRDefault="009D50EF" w:rsidP="009A78B9">
      <w:pPr>
        <w:ind w:left="720"/>
      </w:pPr>
    </w:p>
    <w:p w:rsidR="009D50EF" w:rsidRDefault="009D50EF" w:rsidP="009A78B9">
      <w:pPr>
        <w:ind w:left="720"/>
      </w:pPr>
    </w:p>
    <w:p w:rsidR="009D50EF" w:rsidRDefault="009D50EF" w:rsidP="009A78B9">
      <w:pPr>
        <w:ind w:left="720"/>
      </w:pPr>
    </w:p>
    <w:p w:rsidR="009D50EF" w:rsidRDefault="009D50EF" w:rsidP="009A78B9">
      <w:pPr>
        <w:ind w:left="720"/>
      </w:pPr>
    </w:p>
    <w:p w:rsidR="009D50EF" w:rsidRDefault="009D50EF" w:rsidP="009D50EF">
      <w:pPr>
        <w:pStyle w:val="Heading2"/>
        <w:numPr>
          <w:ilvl w:val="0"/>
          <w:numId w:val="2"/>
        </w:numPr>
        <w:spacing w:before="471" w:after="104"/>
        <w:rPr>
          <w:rFonts w:ascii="inherit" w:hAnsi="inherit" w:cs="Helvetica"/>
          <w:color w:val="535353"/>
          <w:sz w:val="19"/>
          <w:szCs w:val="19"/>
        </w:rPr>
      </w:pPr>
      <w:r>
        <w:rPr>
          <w:rFonts w:ascii="inherit" w:hAnsi="inherit" w:cs="Helvetica"/>
          <w:color w:val="535353"/>
          <w:sz w:val="19"/>
          <w:szCs w:val="19"/>
        </w:rPr>
        <w:lastRenderedPageBreak/>
        <w:t>What is a VIEW in Oracle?</w:t>
      </w:r>
    </w:p>
    <w:p w:rsidR="009D50EF" w:rsidRDefault="009D50EF" w:rsidP="009D50EF">
      <w:pPr>
        <w:pStyle w:val="NormalWeb"/>
        <w:spacing w:before="0" w:beforeAutospacing="0" w:after="104" w:afterAutospacing="0"/>
        <w:rPr>
          <w:rFonts w:ascii="Helvetica" w:hAnsi="Helvetica" w:cs="Helvetica"/>
          <w:color w:val="333333"/>
          <w:sz w:val="15"/>
          <w:szCs w:val="15"/>
        </w:rPr>
      </w:pPr>
      <w:r>
        <w:rPr>
          <w:rFonts w:ascii="Helvetica" w:hAnsi="Helvetica" w:cs="Helvetica"/>
          <w:color w:val="333333"/>
          <w:sz w:val="15"/>
          <w:szCs w:val="15"/>
        </w:rPr>
        <w:t>An Oracle VIEW, in essence, is a virtual table that does not physically exist. Rather, it is created by a query </w:t>
      </w:r>
      <w:hyperlink r:id="rId9" w:history="1">
        <w:r>
          <w:rPr>
            <w:rStyle w:val="Hyperlink"/>
            <w:rFonts w:ascii="Helvetica" w:hAnsi="Helvetica" w:cs="Helvetica"/>
            <w:color w:val="336699"/>
            <w:sz w:val="15"/>
            <w:szCs w:val="15"/>
          </w:rPr>
          <w:t>joining one or more tables</w:t>
        </w:r>
      </w:hyperlink>
      <w:r>
        <w:rPr>
          <w:rFonts w:ascii="Helvetica" w:hAnsi="Helvetica" w:cs="Helvetica"/>
          <w:color w:val="333333"/>
          <w:sz w:val="15"/>
          <w:szCs w:val="15"/>
        </w:rPr>
        <w:t>.</w:t>
      </w:r>
    </w:p>
    <w:p w:rsidR="009D50EF" w:rsidRDefault="009D50EF" w:rsidP="009D50EF">
      <w:pPr>
        <w:pStyle w:val="Heading2"/>
        <w:spacing w:before="471" w:after="104"/>
        <w:rPr>
          <w:rFonts w:ascii="inherit" w:hAnsi="inherit" w:cs="Helvetica"/>
          <w:color w:val="535353"/>
          <w:sz w:val="19"/>
          <w:szCs w:val="19"/>
        </w:rPr>
      </w:pPr>
      <w:r>
        <w:rPr>
          <w:rFonts w:ascii="inherit" w:hAnsi="inherit" w:cs="Helvetica"/>
          <w:color w:val="535353"/>
          <w:sz w:val="19"/>
          <w:szCs w:val="19"/>
        </w:rPr>
        <w:t>Create VIEW</w:t>
      </w:r>
    </w:p>
    <w:p w:rsidR="009D50EF" w:rsidRDefault="009D50EF" w:rsidP="009D50EF">
      <w:pPr>
        <w:pStyle w:val="Heading3"/>
        <w:spacing w:before="282" w:beforeAutospacing="0" w:after="104" w:afterAutospacing="0"/>
        <w:rPr>
          <w:rFonts w:ascii="inherit" w:hAnsi="inherit" w:cs="Helvetica"/>
          <w:b w:val="0"/>
          <w:bCs w:val="0"/>
          <w:color w:val="333333"/>
          <w:sz w:val="17"/>
          <w:szCs w:val="17"/>
        </w:rPr>
      </w:pPr>
      <w:r>
        <w:rPr>
          <w:rFonts w:ascii="inherit" w:hAnsi="inherit" w:cs="Helvetica"/>
          <w:b w:val="0"/>
          <w:bCs w:val="0"/>
          <w:color w:val="333333"/>
          <w:sz w:val="17"/>
          <w:szCs w:val="17"/>
        </w:rPr>
        <w:t>Syntax</w:t>
      </w:r>
    </w:p>
    <w:p w:rsidR="009D50EF" w:rsidRDefault="009D50EF" w:rsidP="009D50EF">
      <w:pPr>
        <w:pStyle w:val="NormalWeb"/>
        <w:spacing w:before="0" w:beforeAutospacing="0" w:after="104" w:afterAutospacing="0"/>
        <w:rPr>
          <w:rFonts w:ascii="Helvetica" w:hAnsi="Helvetica" w:cs="Helvetica"/>
          <w:color w:val="333333"/>
          <w:sz w:val="15"/>
          <w:szCs w:val="15"/>
        </w:rPr>
      </w:pPr>
      <w:r>
        <w:rPr>
          <w:rFonts w:ascii="Helvetica" w:hAnsi="Helvetica" w:cs="Helvetica"/>
          <w:color w:val="333333"/>
          <w:sz w:val="15"/>
          <w:szCs w:val="15"/>
        </w:rPr>
        <w:t>The syntax for the CREATE VIEW Statement in Oracle/PLSQL is:</w:t>
      </w:r>
    </w:p>
    <w:p w:rsidR="009D50EF" w:rsidRDefault="009D50EF" w:rsidP="009D50EF">
      <w:pPr>
        <w:pStyle w:val="HTMLPreformatted"/>
        <w:pBdr>
          <w:top w:val="single" w:sz="4" w:space="5" w:color="DDDDDD"/>
          <w:left w:val="single" w:sz="18" w:space="5" w:color="9FA7D9"/>
          <w:bottom w:val="single" w:sz="4" w:space="5" w:color="DDDDDD"/>
          <w:right w:val="single" w:sz="4" w:space="5" w:color="DDDDDD"/>
        </w:pBdr>
        <w:shd w:val="clear" w:color="auto" w:fill="EFF1F9"/>
        <w:spacing w:after="104"/>
        <w:rPr>
          <w:rFonts w:ascii="Consolas" w:hAnsi="Consolas"/>
          <w:color w:val="333333"/>
          <w:sz w:val="14"/>
          <w:szCs w:val="14"/>
        </w:rPr>
      </w:pPr>
      <w:r>
        <w:rPr>
          <w:rFonts w:ascii="Consolas" w:hAnsi="Consolas"/>
          <w:color w:val="333333"/>
          <w:sz w:val="14"/>
          <w:szCs w:val="14"/>
        </w:rPr>
        <w:t>CREATE VIEW view_name AS</w:t>
      </w:r>
    </w:p>
    <w:p w:rsidR="009D50EF" w:rsidRDefault="009D50EF" w:rsidP="009D50EF">
      <w:pPr>
        <w:pStyle w:val="HTMLPreformatted"/>
        <w:pBdr>
          <w:top w:val="single" w:sz="4" w:space="5" w:color="DDDDDD"/>
          <w:left w:val="single" w:sz="18" w:space="5" w:color="9FA7D9"/>
          <w:bottom w:val="single" w:sz="4" w:space="5" w:color="DDDDDD"/>
          <w:right w:val="single" w:sz="4" w:space="5" w:color="DDDDDD"/>
        </w:pBdr>
        <w:shd w:val="clear" w:color="auto" w:fill="EFF1F9"/>
        <w:spacing w:after="104"/>
        <w:rPr>
          <w:rFonts w:ascii="Consolas" w:hAnsi="Consolas"/>
          <w:color w:val="333333"/>
          <w:sz w:val="14"/>
          <w:szCs w:val="14"/>
        </w:rPr>
      </w:pPr>
      <w:r>
        <w:rPr>
          <w:rFonts w:ascii="Consolas" w:hAnsi="Consolas"/>
          <w:color w:val="333333"/>
          <w:sz w:val="14"/>
          <w:szCs w:val="14"/>
        </w:rPr>
        <w:t xml:space="preserve">  SELECT columns</w:t>
      </w:r>
    </w:p>
    <w:p w:rsidR="009D50EF" w:rsidRDefault="009D50EF" w:rsidP="009D50EF">
      <w:pPr>
        <w:pStyle w:val="HTMLPreformatted"/>
        <w:pBdr>
          <w:top w:val="single" w:sz="4" w:space="5" w:color="DDDDDD"/>
          <w:left w:val="single" w:sz="18" w:space="5" w:color="9FA7D9"/>
          <w:bottom w:val="single" w:sz="4" w:space="5" w:color="DDDDDD"/>
          <w:right w:val="single" w:sz="4" w:space="5" w:color="DDDDDD"/>
        </w:pBdr>
        <w:shd w:val="clear" w:color="auto" w:fill="EFF1F9"/>
        <w:spacing w:after="104"/>
        <w:rPr>
          <w:rFonts w:ascii="Consolas" w:hAnsi="Consolas"/>
          <w:color w:val="333333"/>
          <w:sz w:val="14"/>
          <w:szCs w:val="14"/>
        </w:rPr>
      </w:pPr>
      <w:r>
        <w:rPr>
          <w:rFonts w:ascii="Consolas" w:hAnsi="Consolas"/>
          <w:color w:val="333333"/>
          <w:sz w:val="14"/>
          <w:szCs w:val="14"/>
        </w:rPr>
        <w:t xml:space="preserve">  FROM tables</w:t>
      </w:r>
    </w:p>
    <w:p w:rsidR="009D50EF" w:rsidRDefault="009D50EF" w:rsidP="009D50EF">
      <w:pPr>
        <w:pStyle w:val="HTMLPreformatted"/>
        <w:pBdr>
          <w:top w:val="single" w:sz="4" w:space="5" w:color="DDDDDD"/>
          <w:left w:val="single" w:sz="18" w:space="5" w:color="9FA7D9"/>
          <w:bottom w:val="single" w:sz="4" w:space="5" w:color="DDDDDD"/>
          <w:right w:val="single" w:sz="4" w:space="5" w:color="DDDDDD"/>
        </w:pBdr>
        <w:shd w:val="clear" w:color="auto" w:fill="EFF1F9"/>
        <w:spacing w:after="104"/>
        <w:rPr>
          <w:rFonts w:ascii="Consolas" w:hAnsi="Consolas"/>
          <w:color w:val="333333"/>
          <w:sz w:val="14"/>
          <w:szCs w:val="14"/>
        </w:rPr>
      </w:pPr>
      <w:r>
        <w:rPr>
          <w:rFonts w:ascii="Consolas" w:hAnsi="Consolas"/>
          <w:color w:val="333333"/>
          <w:sz w:val="14"/>
          <w:szCs w:val="14"/>
        </w:rPr>
        <w:t xml:space="preserve">  [WHERE conditions];</w:t>
      </w:r>
    </w:p>
    <w:p w:rsidR="009D50EF" w:rsidRDefault="009D50EF" w:rsidP="009D50EF">
      <w:pPr>
        <w:pStyle w:val="Heading1"/>
        <w:numPr>
          <w:ilvl w:val="0"/>
          <w:numId w:val="2"/>
        </w:numPr>
        <w:shd w:val="clear" w:color="auto" w:fill="FFFFFF"/>
        <w:spacing w:before="240" w:after="141"/>
        <w:rPr>
          <w:rFonts w:ascii="Arial" w:hAnsi="Arial" w:cs="Arial"/>
          <w:b w:val="0"/>
          <w:bCs w:val="0"/>
          <w:color w:val="4F4F4F"/>
          <w:sz w:val="34"/>
          <w:szCs w:val="34"/>
        </w:rPr>
      </w:pPr>
      <w:r>
        <w:rPr>
          <w:rFonts w:ascii="Arial" w:hAnsi="Arial" w:cs="Arial"/>
          <w:b w:val="0"/>
          <w:bCs w:val="0"/>
          <w:color w:val="4F4F4F"/>
          <w:sz w:val="34"/>
          <w:szCs w:val="34"/>
        </w:rPr>
        <w:t>DROP PACKAGE Statement</w:t>
      </w:r>
    </w:p>
    <w:p w:rsidR="009D50EF" w:rsidRDefault="009D50EF" w:rsidP="009D50EF">
      <w:pPr>
        <w:pStyle w:val="NormalWeb"/>
        <w:shd w:val="clear" w:color="auto" w:fill="FFFFFF"/>
        <w:rPr>
          <w:rFonts w:ascii="Arial" w:hAnsi="Arial" w:cs="Arial"/>
          <w:color w:val="222222"/>
          <w:sz w:val="13"/>
          <w:szCs w:val="13"/>
        </w:rPr>
      </w:pPr>
      <w:r>
        <w:rPr>
          <w:rFonts w:ascii="Arial" w:hAnsi="Arial" w:cs="Arial"/>
          <w:color w:val="222222"/>
          <w:sz w:val="13"/>
          <w:szCs w:val="13"/>
        </w:rPr>
        <w:t>The </w:t>
      </w:r>
      <w:r>
        <w:rPr>
          <w:rStyle w:val="HTMLCode"/>
          <w:color w:val="000000"/>
          <w:sz w:val="12"/>
          <w:szCs w:val="12"/>
          <w:shd w:val="clear" w:color="auto" w:fill="EEEEEE"/>
        </w:rPr>
        <w:t>DROP</w:t>
      </w:r>
      <w:r>
        <w:rPr>
          <w:rFonts w:ascii="Arial" w:hAnsi="Arial" w:cs="Arial"/>
          <w:color w:val="222222"/>
          <w:sz w:val="13"/>
          <w:szCs w:val="13"/>
        </w:rPr>
        <w:t> </w:t>
      </w:r>
      <w:r>
        <w:rPr>
          <w:rStyle w:val="HTMLCode"/>
          <w:color w:val="000000"/>
          <w:sz w:val="12"/>
          <w:szCs w:val="12"/>
          <w:shd w:val="clear" w:color="auto" w:fill="EEEEEE"/>
        </w:rPr>
        <w:t>PACKAGE</w:t>
      </w:r>
      <w:r>
        <w:rPr>
          <w:rFonts w:ascii="Arial" w:hAnsi="Arial" w:cs="Arial"/>
          <w:color w:val="222222"/>
          <w:sz w:val="13"/>
          <w:szCs w:val="13"/>
        </w:rPr>
        <w:t> statement drops a stored package from the database. This statement drops the body and specification of a package.</w:t>
      </w:r>
    </w:p>
    <w:p w:rsidR="009D50EF" w:rsidRDefault="009D50EF" w:rsidP="009D50EF">
      <w:pPr>
        <w:pStyle w:val="NormalWeb"/>
        <w:shd w:val="clear" w:color="auto" w:fill="FFFFFF"/>
        <w:rPr>
          <w:rFonts w:ascii="Arial" w:hAnsi="Arial" w:cs="Arial"/>
          <w:color w:val="222222"/>
          <w:sz w:val="13"/>
          <w:szCs w:val="13"/>
        </w:rPr>
      </w:pPr>
      <w:r>
        <w:rPr>
          <w:rFonts w:ascii="Arial" w:hAnsi="Arial" w:cs="Arial"/>
          <w:color w:val="222222"/>
          <w:sz w:val="13"/>
          <w:szCs w:val="13"/>
        </w:rPr>
        <w:t>he package must be in your own schema or you must have the </w:t>
      </w:r>
      <w:r>
        <w:rPr>
          <w:rStyle w:val="HTMLCode"/>
          <w:color w:val="000000"/>
          <w:sz w:val="12"/>
          <w:szCs w:val="12"/>
          <w:shd w:val="clear" w:color="auto" w:fill="EEEEEE"/>
        </w:rPr>
        <w:t>DROP</w:t>
      </w:r>
      <w:r>
        <w:rPr>
          <w:rFonts w:ascii="Arial" w:hAnsi="Arial" w:cs="Arial"/>
          <w:color w:val="222222"/>
          <w:sz w:val="13"/>
          <w:szCs w:val="13"/>
        </w:rPr>
        <w:t> </w:t>
      </w:r>
      <w:r>
        <w:rPr>
          <w:rStyle w:val="HTMLCode"/>
          <w:color w:val="000000"/>
          <w:sz w:val="12"/>
          <w:szCs w:val="12"/>
          <w:shd w:val="clear" w:color="auto" w:fill="EEEEEE"/>
        </w:rPr>
        <w:t>ANY</w:t>
      </w:r>
      <w:r>
        <w:rPr>
          <w:rFonts w:ascii="Arial" w:hAnsi="Arial" w:cs="Arial"/>
          <w:color w:val="222222"/>
          <w:sz w:val="13"/>
          <w:szCs w:val="13"/>
        </w:rPr>
        <w:t> </w:t>
      </w:r>
      <w:r>
        <w:rPr>
          <w:rStyle w:val="HTMLCode"/>
          <w:color w:val="000000"/>
          <w:sz w:val="12"/>
          <w:szCs w:val="12"/>
          <w:shd w:val="clear" w:color="auto" w:fill="EEEEEE"/>
        </w:rPr>
        <w:t>PROCEDURE</w:t>
      </w:r>
      <w:r>
        <w:rPr>
          <w:rFonts w:ascii="Arial" w:hAnsi="Arial" w:cs="Arial"/>
          <w:color w:val="222222"/>
          <w:sz w:val="13"/>
          <w:szCs w:val="13"/>
        </w:rPr>
        <w:t> system privilege.</w:t>
      </w:r>
    </w:p>
    <w:p w:rsidR="009D50EF" w:rsidRDefault="009D50EF" w:rsidP="009D50EF">
      <w:pPr>
        <w:pStyle w:val="titleinrefsubsect"/>
        <w:shd w:val="clear" w:color="auto" w:fill="FFFFFF"/>
        <w:rPr>
          <w:rFonts w:ascii="Arial" w:hAnsi="Arial" w:cs="Arial"/>
          <w:b/>
          <w:bCs/>
          <w:color w:val="222222"/>
          <w:sz w:val="17"/>
          <w:szCs w:val="17"/>
        </w:rPr>
      </w:pPr>
      <w:r>
        <w:rPr>
          <w:rFonts w:ascii="Arial" w:hAnsi="Arial" w:cs="Arial"/>
          <w:b/>
          <w:bCs/>
          <w:color w:val="222222"/>
          <w:sz w:val="17"/>
          <w:szCs w:val="17"/>
        </w:rPr>
        <w:t>Syntax</w:t>
      </w:r>
    </w:p>
    <w:p w:rsidR="009D50EF" w:rsidRDefault="009D50EF" w:rsidP="009D50EF">
      <w:pPr>
        <w:pStyle w:val="subhead2"/>
        <w:shd w:val="clear" w:color="auto" w:fill="FFFFFF"/>
        <w:rPr>
          <w:rFonts w:ascii="Arial" w:hAnsi="Arial" w:cs="Arial"/>
          <w:b/>
          <w:bCs/>
          <w:color w:val="222222"/>
          <w:sz w:val="14"/>
          <w:szCs w:val="14"/>
        </w:rPr>
      </w:pPr>
      <w:r>
        <w:rPr>
          <w:rStyle w:val="italic"/>
          <w:rFonts w:ascii="Arial" w:hAnsi="Arial" w:cs="Arial"/>
          <w:b/>
          <w:bCs/>
          <w:i/>
          <w:iCs/>
          <w:color w:val="222222"/>
          <w:sz w:val="14"/>
          <w:szCs w:val="14"/>
        </w:rPr>
        <w:t>drop_package</w:t>
      </w:r>
      <w:r>
        <w:rPr>
          <w:rFonts w:ascii="Arial" w:hAnsi="Arial" w:cs="Arial"/>
          <w:b/>
          <w:bCs/>
          <w:color w:val="222222"/>
          <w:sz w:val="14"/>
          <w:szCs w:val="14"/>
        </w:rPr>
        <w:t>::=</w:t>
      </w:r>
    </w:p>
    <w:p w:rsidR="009D50EF" w:rsidRDefault="009D50EF" w:rsidP="009D50EF">
      <w:pPr>
        <w:pStyle w:val="NormalWeb"/>
        <w:shd w:val="clear" w:color="auto" w:fill="FFFFFF"/>
        <w:rPr>
          <w:rFonts w:ascii="Arial" w:hAnsi="Arial" w:cs="Arial"/>
          <w:color w:val="222222"/>
          <w:sz w:val="13"/>
          <w:szCs w:val="13"/>
        </w:rPr>
      </w:pPr>
      <w:r>
        <w:rPr>
          <w:noProof/>
        </w:rPr>
        <w:drawing>
          <wp:inline distT="0" distB="0" distL="0" distR="0">
            <wp:extent cx="4721225" cy="436245"/>
            <wp:effectExtent l="19050" t="0" r="3175" b="0"/>
            <wp:docPr id="1" name="Picture 1" descr="drop_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_package"/>
                    <pic:cNvPicPr>
                      <a:picLocks noChangeAspect="1" noChangeArrowheads="1"/>
                    </pic:cNvPicPr>
                  </pic:nvPicPr>
                  <pic:blipFill>
                    <a:blip r:embed="rId10"/>
                    <a:srcRect/>
                    <a:stretch>
                      <a:fillRect/>
                    </a:stretch>
                  </pic:blipFill>
                  <pic:spPr bwMode="auto">
                    <a:xfrm>
                      <a:off x="0" y="0"/>
                      <a:ext cx="4721225" cy="436245"/>
                    </a:xfrm>
                    <a:prstGeom prst="rect">
                      <a:avLst/>
                    </a:prstGeom>
                    <a:noFill/>
                    <a:ln w="9525">
                      <a:noFill/>
                      <a:miter lim="800000"/>
                      <a:headEnd/>
                      <a:tailEnd/>
                    </a:ln>
                  </pic:spPr>
                </pic:pic>
              </a:graphicData>
            </a:graphic>
          </wp:inline>
        </w:drawing>
      </w:r>
    </w:p>
    <w:p w:rsidR="009D50EF" w:rsidRPr="0062004C" w:rsidRDefault="009D50EF" w:rsidP="009D50EF">
      <w:pPr>
        <w:pStyle w:val="NormalWeb"/>
        <w:shd w:val="clear" w:color="auto" w:fill="FFFFFF"/>
      </w:pPr>
      <w:r>
        <w:rPr>
          <w:rStyle w:val="subhead3"/>
          <w:rFonts w:ascii="Arial" w:hAnsi="Arial" w:cs="Arial"/>
          <w:b/>
          <w:bCs/>
          <w:color w:val="222222"/>
          <w:sz w:val="13"/>
          <w:szCs w:val="13"/>
        </w:rPr>
        <w:t>Dropping a Package: Example </w:t>
      </w:r>
      <w:r w:rsidRPr="0062004C">
        <w:t>The following statement drops the specification and body of the emp_mgmt package, which was created in </w:t>
      </w:r>
      <w:hyperlink r:id="rId11" w:anchor="i2098638" w:history="1">
        <w:r w:rsidRPr="0062004C">
          <w:rPr>
            <w:rStyle w:val="Hyperlink"/>
          </w:rPr>
          <w:t>Creating a Package Body: Example</w:t>
        </w:r>
      </w:hyperlink>
      <w:r w:rsidRPr="0062004C">
        <w:t>, invalidating all objects that depend on the specification:</w:t>
      </w:r>
    </w:p>
    <w:p w:rsidR="009D50EF" w:rsidRDefault="009D50EF" w:rsidP="009D50EF">
      <w:pPr>
        <w:pStyle w:val="HTMLPreformatted"/>
        <w:pBdr>
          <w:top w:val="single" w:sz="4" w:space="2" w:color="D9D9E2"/>
          <w:left w:val="single" w:sz="4" w:space="2" w:color="D9D9E2"/>
          <w:bottom w:val="single" w:sz="4" w:space="2" w:color="D9D9E2"/>
          <w:right w:val="single" w:sz="4" w:space="2" w:color="D9D9E2"/>
        </w:pBdr>
        <w:shd w:val="clear" w:color="auto" w:fill="F9F9FB"/>
        <w:spacing w:after="240"/>
        <w:rPr>
          <w:color w:val="000000"/>
          <w:sz w:val="12"/>
          <w:szCs w:val="12"/>
        </w:rPr>
      </w:pPr>
      <w:r>
        <w:rPr>
          <w:color w:val="000000"/>
          <w:sz w:val="12"/>
          <w:szCs w:val="12"/>
        </w:rPr>
        <w:t xml:space="preserve">DROP PACKAGE emp_mgmt; </w:t>
      </w:r>
    </w:p>
    <w:p w:rsidR="0062004C" w:rsidRDefault="0062004C" w:rsidP="0062004C">
      <w:pPr>
        <w:pStyle w:val="Heading1"/>
        <w:numPr>
          <w:ilvl w:val="0"/>
          <w:numId w:val="2"/>
        </w:numPr>
        <w:shd w:val="clear" w:color="auto" w:fill="FFFFFF"/>
        <w:spacing w:before="240" w:after="141"/>
        <w:rPr>
          <w:rFonts w:ascii="Arial" w:hAnsi="Arial" w:cs="Arial"/>
          <w:b w:val="0"/>
          <w:bCs w:val="0"/>
          <w:color w:val="4F4F4F"/>
          <w:sz w:val="34"/>
          <w:szCs w:val="34"/>
        </w:rPr>
      </w:pPr>
      <w:r>
        <w:t xml:space="preserve"> </w:t>
      </w:r>
      <w:r>
        <w:rPr>
          <w:rFonts w:ascii="Arial" w:hAnsi="Arial" w:cs="Arial"/>
          <w:b w:val="0"/>
          <w:bCs w:val="0"/>
          <w:color w:val="4F4F4F"/>
          <w:sz w:val="34"/>
          <w:szCs w:val="34"/>
        </w:rPr>
        <w:t>DB_CACHE_SIZE</w:t>
      </w:r>
    </w:p>
    <w:tbl>
      <w:tblPr>
        <w:tblW w:w="8951" w:type="dxa"/>
        <w:shd w:val="clear" w:color="auto" w:fill="FFFFFF"/>
        <w:tblCellMar>
          <w:top w:w="28" w:type="dxa"/>
          <w:left w:w="28" w:type="dxa"/>
          <w:bottom w:w="28" w:type="dxa"/>
          <w:right w:w="28" w:type="dxa"/>
        </w:tblCellMar>
        <w:tblLook w:val="04A0"/>
      </w:tblPr>
      <w:tblGrid>
        <w:gridCol w:w="3338"/>
        <w:gridCol w:w="5613"/>
      </w:tblGrid>
      <w:tr w:rsidR="0062004C" w:rsidTr="0062004C">
        <w:trPr>
          <w:tblHeader/>
        </w:trPr>
        <w:tc>
          <w:tcPr>
            <w:tcW w:w="0" w:type="auto"/>
            <w:shd w:val="clear" w:color="auto" w:fill="3F3F3F"/>
            <w:vAlign w:val="bottom"/>
            <w:hideMark/>
          </w:tcPr>
          <w:p w:rsidR="0062004C" w:rsidRPr="0062004C" w:rsidRDefault="0062004C" w:rsidP="0062004C">
            <w:r w:rsidRPr="0062004C">
              <w:t>Property</w:t>
            </w:r>
          </w:p>
        </w:tc>
        <w:tc>
          <w:tcPr>
            <w:tcW w:w="0" w:type="auto"/>
            <w:shd w:val="clear" w:color="auto" w:fill="3F3F3F"/>
            <w:vAlign w:val="bottom"/>
            <w:hideMark/>
          </w:tcPr>
          <w:p w:rsidR="0062004C" w:rsidRPr="0062004C" w:rsidRDefault="0062004C" w:rsidP="0062004C">
            <w:r w:rsidRPr="0062004C">
              <w:t>Description</w:t>
            </w:r>
          </w:p>
        </w:tc>
      </w:tr>
      <w:tr w:rsidR="0062004C" w:rsidTr="0062004C">
        <w:tc>
          <w:tcPr>
            <w:tcW w:w="0" w:type="auto"/>
            <w:shd w:val="clear" w:color="auto" w:fill="FFFFFF"/>
            <w:tcMar>
              <w:top w:w="75" w:type="dxa"/>
              <w:left w:w="56" w:type="dxa"/>
              <w:bottom w:w="75" w:type="dxa"/>
              <w:right w:w="56" w:type="dxa"/>
            </w:tcMar>
            <w:hideMark/>
          </w:tcPr>
          <w:p w:rsidR="0062004C" w:rsidRDefault="0062004C">
            <w:pPr>
              <w:rPr>
                <w:color w:val="222222"/>
                <w:sz w:val="24"/>
                <w:szCs w:val="24"/>
              </w:rPr>
            </w:pPr>
            <w:r>
              <w:rPr>
                <w:rStyle w:val="bold"/>
                <w:b/>
                <w:bCs/>
                <w:color w:val="222222"/>
              </w:rPr>
              <w:t>Parameter type</w:t>
            </w:r>
          </w:p>
        </w:tc>
        <w:tc>
          <w:tcPr>
            <w:tcW w:w="0" w:type="auto"/>
            <w:shd w:val="clear" w:color="auto" w:fill="FFFFFF"/>
            <w:tcMar>
              <w:top w:w="75" w:type="dxa"/>
              <w:left w:w="56" w:type="dxa"/>
              <w:bottom w:w="75" w:type="dxa"/>
              <w:right w:w="56" w:type="dxa"/>
            </w:tcMar>
            <w:hideMark/>
          </w:tcPr>
          <w:p w:rsidR="0062004C" w:rsidRDefault="0062004C">
            <w:pPr>
              <w:rPr>
                <w:color w:val="222222"/>
                <w:sz w:val="24"/>
                <w:szCs w:val="24"/>
              </w:rPr>
            </w:pPr>
            <w:r>
              <w:rPr>
                <w:color w:val="222222"/>
              </w:rPr>
              <w:t>Big integer</w:t>
            </w:r>
          </w:p>
        </w:tc>
      </w:tr>
      <w:tr w:rsidR="0062004C" w:rsidTr="0062004C">
        <w:tc>
          <w:tcPr>
            <w:tcW w:w="0" w:type="auto"/>
            <w:shd w:val="clear" w:color="auto" w:fill="F9F9F9"/>
            <w:tcMar>
              <w:top w:w="75" w:type="dxa"/>
              <w:left w:w="56" w:type="dxa"/>
              <w:bottom w:w="75" w:type="dxa"/>
              <w:right w:w="56" w:type="dxa"/>
            </w:tcMar>
            <w:hideMark/>
          </w:tcPr>
          <w:p w:rsidR="0062004C" w:rsidRDefault="0062004C">
            <w:pPr>
              <w:rPr>
                <w:color w:val="222222"/>
                <w:sz w:val="24"/>
                <w:szCs w:val="24"/>
              </w:rPr>
            </w:pPr>
            <w:r>
              <w:rPr>
                <w:rStyle w:val="bold"/>
                <w:b/>
                <w:bCs/>
                <w:color w:val="222222"/>
              </w:rPr>
              <w:t>Syntax</w:t>
            </w:r>
          </w:p>
        </w:tc>
        <w:tc>
          <w:tcPr>
            <w:tcW w:w="0" w:type="auto"/>
            <w:shd w:val="clear" w:color="auto" w:fill="F9F9F9"/>
            <w:tcMar>
              <w:top w:w="75" w:type="dxa"/>
              <w:left w:w="56" w:type="dxa"/>
              <w:bottom w:w="75" w:type="dxa"/>
              <w:right w:w="56" w:type="dxa"/>
            </w:tcMar>
            <w:hideMark/>
          </w:tcPr>
          <w:p w:rsidR="0062004C" w:rsidRDefault="0062004C">
            <w:pPr>
              <w:rPr>
                <w:color w:val="222222"/>
                <w:sz w:val="24"/>
                <w:szCs w:val="24"/>
              </w:rPr>
            </w:pPr>
            <w:r>
              <w:rPr>
                <w:rStyle w:val="HTMLCode"/>
                <w:rFonts w:eastAsiaTheme="minorHAnsi"/>
                <w:color w:val="000000"/>
                <w:sz w:val="12"/>
                <w:szCs w:val="12"/>
                <w:shd w:val="clear" w:color="auto" w:fill="EEEEEE"/>
              </w:rPr>
              <w:t>DB_CACHE_SIZE =</w:t>
            </w:r>
            <w:r>
              <w:rPr>
                <w:color w:val="222222"/>
              </w:rPr>
              <w:t> </w:t>
            </w:r>
            <w:r>
              <w:rPr>
                <w:rStyle w:val="codeinlineitalic"/>
                <w:rFonts w:ascii="Courier New" w:hAnsi="Courier New" w:cs="Courier New"/>
                <w:i/>
                <w:iCs/>
                <w:color w:val="000000"/>
                <w:sz w:val="12"/>
                <w:szCs w:val="12"/>
                <w:shd w:val="clear" w:color="auto" w:fill="EEEEEE"/>
              </w:rPr>
              <w:t>integer</w:t>
            </w:r>
            <w:r>
              <w:rPr>
                <w:color w:val="222222"/>
              </w:rPr>
              <w:t> </w:t>
            </w:r>
            <w:r>
              <w:rPr>
                <w:rStyle w:val="HTMLCode"/>
                <w:rFonts w:eastAsiaTheme="minorHAnsi"/>
                <w:color w:val="000000"/>
                <w:sz w:val="12"/>
                <w:szCs w:val="12"/>
                <w:shd w:val="clear" w:color="auto" w:fill="EEEEEE"/>
              </w:rPr>
              <w:t>[K | M | G]</w:t>
            </w:r>
          </w:p>
        </w:tc>
      </w:tr>
    </w:tbl>
    <w:p w:rsidR="0062004C" w:rsidRDefault="0062004C" w:rsidP="0062004C">
      <w:pPr>
        <w:pStyle w:val="NormalWeb"/>
        <w:shd w:val="clear" w:color="auto" w:fill="FFFFFF"/>
        <w:rPr>
          <w:rFonts w:ascii="Arial" w:hAnsi="Arial" w:cs="Arial"/>
          <w:color w:val="222222"/>
          <w:sz w:val="13"/>
          <w:szCs w:val="13"/>
        </w:rPr>
      </w:pPr>
      <w:r>
        <w:rPr>
          <w:rStyle w:val="HTMLCode"/>
          <w:color w:val="000000"/>
          <w:sz w:val="12"/>
          <w:szCs w:val="12"/>
          <w:shd w:val="clear" w:color="auto" w:fill="EEEEEE"/>
        </w:rPr>
        <w:t>DB_CACHE_SIZE</w:t>
      </w:r>
      <w:r>
        <w:rPr>
          <w:rFonts w:ascii="Arial" w:hAnsi="Arial" w:cs="Arial"/>
          <w:color w:val="222222"/>
          <w:sz w:val="13"/>
          <w:szCs w:val="13"/>
        </w:rPr>
        <w:t> specifies the size of the </w:t>
      </w:r>
      <w:r>
        <w:rPr>
          <w:rStyle w:val="HTMLCode"/>
          <w:color w:val="000000"/>
          <w:sz w:val="12"/>
          <w:szCs w:val="12"/>
          <w:shd w:val="clear" w:color="auto" w:fill="EEEEEE"/>
        </w:rPr>
        <w:t>DEFAULT</w:t>
      </w:r>
      <w:r>
        <w:rPr>
          <w:rFonts w:ascii="Arial" w:hAnsi="Arial" w:cs="Arial"/>
          <w:color w:val="222222"/>
          <w:sz w:val="13"/>
          <w:szCs w:val="13"/>
        </w:rPr>
        <w:t> buffer pool for buffers with the primary block size (the block size defined by the </w:t>
      </w:r>
      <w:r>
        <w:rPr>
          <w:rStyle w:val="HTMLCode"/>
          <w:color w:val="000000"/>
          <w:sz w:val="12"/>
          <w:szCs w:val="12"/>
          <w:shd w:val="clear" w:color="auto" w:fill="EEEEEE"/>
        </w:rPr>
        <w:t>DB_BLOCK_SIZE</w:t>
      </w:r>
      <w:r>
        <w:rPr>
          <w:rFonts w:ascii="Arial" w:hAnsi="Arial" w:cs="Arial"/>
          <w:color w:val="222222"/>
          <w:sz w:val="13"/>
          <w:szCs w:val="13"/>
        </w:rPr>
        <w:t> initialization parameter).</w:t>
      </w:r>
    </w:p>
    <w:p w:rsidR="0062004C" w:rsidRDefault="0062004C" w:rsidP="0062004C">
      <w:pPr>
        <w:pStyle w:val="NormalWeb"/>
        <w:shd w:val="clear" w:color="auto" w:fill="FFFFFF"/>
        <w:rPr>
          <w:rFonts w:ascii="Arial" w:hAnsi="Arial" w:cs="Arial"/>
          <w:color w:val="222222"/>
          <w:sz w:val="13"/>
          <w:szCs w:val="13"/>
        </w:rPr>
      </w:pPr>
      <w:r>
        <w:rPr>
          <w:rFonts w:ascii="Arial" w:hAnsi="Arial" w:cs="Arial"/>
          <w:color w:val="222222"/>
          <w:sz w:val="13"/>
          <w:szCs w:val="13"/>
        </w:rPr>
        <w:t>The value must be at least </w:t>
      </w:r>
      <w:r>
        <w:rPr>
          <w:rStyle w:val="HTMLCode"/>
          <w:color w:val="000000"/>
          <w:sz w:val="12"/>
          <w:szCs w:val="12"/>
          <w:shd w:val="clear" w:color="auto" w:fill="EEEEEE"/>
        </w:rPr>
        <w:t>4M * number of cpus * granule size</w:t>
      </w:r>
      <w:r>
        <w:rPr>
          <w:rFonts w:ascii="Arial" w:hAnsi="Arial" w:cs="Arial"/>
          <w:color w:val="222222"/>
          <w:sz w:val="13"/>
          <w:szCs w:val="13"/>
        </w:rPr>
        <w:t> (smaller values are automatically rounded up to this value). A user-specified value larger than this is rounded up to the nearest granule size. A value of zero is illegal because it is needed for the </w:t>
      </w:r>
      <w:r>
        <w:rPr>
          <w:rStyle w:val="HTMLCode"/>
          <w:color w:val="000000"/>
          <w:sz w:val="12"/>
          <w:szCs w:val="12"/>
          <w:shd w:val="clear" w:color="auto" w:fill="EEEEEE"/>
        </w:rPr>
        <w:t>DEFAULT</w:t>
      </w:r>
      <w:r>
        <w:rPr>
          <w:rFonts w:ascii="Arial" w:hAnsi="Arial" w:cs="Arial"/>
          <w:color w:val="222222"/>
          <w:sz w:val="13"/>
          <w:szCs w:val="13"/>
        </w:rPr>
        <w:t> memory pool of the primary block size, which is the block size for the </w:t>
      </w:r>
      <w:r>
        <w:rPr>
          <w:rStyle w:val="HTMLCode"/>
          <w:color w:val="000000"/>
          <w:sz w:val="12"/>
          <w:szCs w:val="12"/>
          <w:shd w:val="clear" w:color="auto" w:fill="EEEEEE"/>
        </w:rPr>
        <w:t>SYSTEM</w:t>
      </w:r>
      <w:r>
        <w:rPr>
          <w:rFonts w:ascii="Arial" w:hAnsi="Arial" w:cs="Arial"/>
          <w:color w:val="222222"/>
          <w:sz w:val="13"/>
          <w:szCs w:val="13"/>
        </w:rPr>
        <w:t> tablespace.</w:t>
      </w:r>
    </w:p>
    <w:p w:rsidR="00077C87" w:rsidRDefault="00077C87" w:rsidP="0062004C">
      <w:pPr>
        <w:pStyle w:val="NormalWeb"/>
        <w:shd w:val="clear" w:color="auto" w:fill="FFFFFF"/>
        <w:rPr>
          <w:rFonts w:ascii="Arial" w:hAnsi="Arial" w:cs="Arial"/>
          <w:color w:val="222222"/>
          <w:sz w:val="13"/>
          <w:szCs w:val="13"/>
        </w:rPr>
      </w:pPr>
    </w:p>
    <w:p w:rsidR="00077C87" w:rsidRDefault="00077C87" w:rsidP="0062004C">
      <w:pPr>
        <w:pStyle w:val="NormalWeb"/>
        <w:shd w:val="clear" w:color="auto" w:fill="FFFFFF"/>
        <w:rPr>
          <w:rFonts w:ascii="Arial" w:hAnsi="Arial" w:cs="Arial"/>
          <w:color w:val="222222"/>
          <w:sz w:val="13"/>
          <w:szCs w:val="13"/>
        </w:rPr>
      </w:pPr>
    </w:p>
    <w:p w:rsidR="00077C87" w:rsidRDefault="00077C87" w:rsidP="0062004C">
      <w:pPr>
        <w:pStyle w:val="NormalWeb"/>
        <w:shd w:val="clear" w:color="auto" w:fill="FFFFFF"/>
        <w:rPr>
          <w:rFonts w:ascii="Arial" w:hAnsi="Arial" w:cs="Arial"/>
          <w:color w:val="222222"/>
          <w:sz w:val="13"/>
          <w:szCs w:val="13"/>
        </w:rPr>
      </w:pPr>
    </w:p>
    <w:p w:rsidR="00077C87" w:rsidRPr="00077C87" w:rsidRDefault="00077C87" w:rsidP="00077C87">
      <w:pPr>
        <w:pStyle w:val="Heading3"/>
        <w:numPr>
          <w:ilvl w:val="0"/>
          <w:numId w:val="2"/>
        </w:numPr>
        <w:spacing w:before="0" w:beforeAutospacing="0" w:after="240" w:afterAutospacing="0"/>
        <w:rPr>
          <w:rFonts w:ascii="Arial" w:hAnsi="Arial" w:cs="Arial"/>
          <w:b w:val="0"/>
          <w:bCs w:val="0"/>
          <w:sz w:val="24"/>
          <w:szCs w:val="24"/>
        </w:rPr>
      </w:pPr>
      <w:r>
        <w:rPr>
          <w:rFonts w:ascii="Arial" w:hAnsi="Arial" w:cs="Arial"/>
          <w:b w:val="0"/>
          <w:bCs w:val="0"/>
          <w:sz w:val="24"/>
          <w:szCs w:val="24"/>
        </w:rPr>
        <w:lastRenderedPageBreak/>
        <w:t xml:space="preserve"> </w:t>
      </w:r>
      <w:r w:rsidRPr="00077C87">
        <w:rPr>
          <w:rFonts w:ascii="Arial" w:hAnsi="Arial" w:cs="Arial"/>
          <w:b w:val="0"/>
          <w:bCs w:val="0"/>
          <w:sz w:val="24"/>
          <w:szCs w:val="24"/>
        </w:rPr>
        <w:t>What is the difference between Shared Hosting and Dedicated server</w:t>
      </w:r>
    </w:p>
    <w:p w:rsidR="00077C87" w:rsidRDefault="00401288" w:rsidP="00077C87">
      <w:pPr>
        <w:pStyle w:val="NormalWeb"/>
        <w:shd w:val="clear" w:color="auto" w:fill="FFFFFF"/>
        <w:rPr>
          <w:rFonts w:ascii="Arial" w:hAnsi="Arial" w:cs="Arial"/>
          <w:sz w:val="13"/>
          <w:szCs w:val="13"/>
        </w:rPr>
      </w:pPr>
      <w:hyperlink r:id="rId12" w:history="1">
        <w:r w:rsidR="00077C87" w:rsidRPr="00077C87">
          <w:rPr>
            <w:rStyle w:val="Hyperlink"/>
            <w:rFonts w:ascii="Arial" w:hAnsi="Arial" w:cs="Arial"/>
            <w:color w:val="auto"/>
            <w:sz w:val="16"/>
            <w:szCs w:val="16"/>
          </w:rPr>
          <w:t>Shared Hosting</w:t>
        </w:r>
      </w:hyperlink>
      <w:r w:rsidR="00077C87" w:rsidRPr="00077C87">
        <w:rPr>
          <w:rFonts w:ascii="Arial" w:hAnsi="Arial" w:cs="Arial"/>
          <w:sz w:val="16"/>
          <w:szCs w:val="16"/>
        </w:rPr>
        <w:t> allows multiple users/websites/accounts to be hosted on a single web server. </w:t>
      </w:r>
      <w:hyperlink r:id="rId13" w:history="1">
        <w:r w:rsidR="00077C87" w:rsidRPr="00077C87">
          <w:rPr>
            <w:rStyle w:val="Hyperlink"/>
            <w:rFonts w:ascii="Arial" w:hAnsi="Arial" w:cs="Arial"/>
            <w:color w:val="auto"/>
            <w:sz w:val="16"/>
            <w:szCs w:val="16"/>
          </w:rPr>
          <w:t>Dedicated hosting</w:t>
        </w:r>
      </w:hyperlink>
      <w:r w:rsidR="00077C87" w:rsidRPr="00077C87">
        <w:rPr>
          <w:rFonts w:ascii="Arial" w:hAnsi="Arial" w:cs="Arial"/>
          <w:sz w:val="16"/>
          <w:szCs w:val="16"/>
        </w:rPr>
        <w:t>, in its turn, is a single server solely devoted to one user.</w:t>
      </w:r>
      <w:r w:rsidR="00077C87" w:rsidRPr="00077C87">
        <w:rPr>
          <w:rFonts w:ascii="Arial" w:hAnsi="Arial" w:cs="Arial"/>
          <w:sz w:val="16"/>
          <w:szCs w:val="16"/>
        </w:rPr>
        <w:br/>
        <w:t>In a nutshell, the difference between a Shared and a Dedicated hosting server is like an apartment in a block of flats and a cottage house. Both are good for living in. Still, there are some advantages and disadvantages of choosing one or the other. Let’s have a deeper look at each of the server type taking into consideration management, performance, resources, security and cost.</w:t>
      </w:r>
      <w:r w:rsidR="00077C87" w:rsidRPr="00077C87">
        <w:rPr>
          <w:rFonts w:ascii="Arial" w:hAnsi="Arial" w:cs="Arial"/>
          <w:sz w:val="16"/>
          <w:szCs w:val="16"/>
        </w:rPr>
        <w:br/>
      </w:r>
    </w:p>
    <w:p w:rsidR="00D94386" w:rsidRPr="00D94386" w:rsidRDefault="00D94386" w:rsidP="00D94386">
      <w:pPr>
        <w:pStyle w:val="NormalWeb"/>
        <w:numPr>
          <w:ilvl w:val="0"/>
          <w:numId w:val="2"/>
        </w:numPr>
        <w:shd w:val="clear" w:color="auto" w:fill="FFFFFF"/>
        <w:rPr>
          <w:rFonts w:ascii="Arial" w:hAnsi="Arial" w:cs="Arial"/>
          <w:sz w:val="18"/>
          <w:szCs w:val="18"/>
        </w:rPr>
      </w:pPr>
      <w:r w:rsidRPr="00D94386">
        <w:rPr>
          <w:rFonts w:ascii="Arial" w:hAnsi="Arial" w:cs="Arial"/>
          <w:sz w:val="18"/>
          <w:szCs w:val="18"/>
          <w:u w:val="single"/>
        </w:rPr>
        <w:t>Object table</w:t>
      </w:r>
      <w:r>
        <w:rPr>
          <w:rFonts w:ascii="Arial" w:hAnsi="Arial" w:cs="Arial"/>
          <w:sz w:val="18"/>
          <w:szCs w:val="18"/>
        </w:rPr>
        <w:t xml:space="preserve"> stores object information.</w:t>
      </w:r>
    </w:p>
    <w:p w:rsidR="00D94386" w:rsidRDefault="00D94386" w:rsidP="00D94386">
      <w:pPr>
        <w:ind w:left="360"/>
      </w:pPr>
      <w:r>
        <w:t xml:space="preserve">9) </w:t>
      </w:r>
      <w:r w:rsidR="009504CC">
        <w:t xml:space="preserve"> </w:t>
      </w:r>
      <w:r>
        <w:t xml:space="preserve">To copy rows  from one table to another </w:t>
      </w:r>
    </w:p>
    <w:p w:rsidR="00D94386" w:rsidRDefault="00D94386" w:rsidP="00D94386">
      <w:pPr>
        <w:pStyle w:val="HTMLPreformatted"/>
        <w:textAlignment w:val="baseline"/>
        <w:rPr>
          <w:rStyle w:val="HTMLCode"/>
          <w:rFonts w:ascii="inherit" w:hAnsi="inherit"/>
          <w:sz w:val="12"/>
          <w:szCs w:val="12"/>
          <w:bdr w:val="none" w:sz="0" w:space="0" w:color="auto" w:frame="1"/>
        </w:rPr>
      </w:pPr>
      <w:r>
        <w:tab/>
      </w:r>
      <w:r>
        <w:rPr>
          <w:rStyle w:val="hljs-keyword"/>
          <w:rFonts w:ascii="inherit" w:hAnsi="inherit"/>
          <w:sz w:val="12"/>
          <w:szCs w:val="12"/>
          <w:bdr w:val="none" w:sz="0" w:space="0" w:color="auto" w:frame="1"/>
        </w:rPr>
        <w:t>INSERT</w:t>
      </w:r>
      <w:r>
        <w:rPr>
          <w:rStyle w:val="HTMLCode"/>
          <w:rFonts w:ascii="inherit" w:hAnsi="inherit"/>
          <w:sz w:val="12"/>
          <w:szCs w:val="12"/>
          <w:bdr w:val="none" w:sz="0" w:space="0" w:color="auto" w:frame="1"/>
        </w:rPr>
        <w:t xml:space="preserve"> </w:t>
      </w:r>
      <w:r>
        <w:rPr>
          <w:rStyle w:val="hljs-keyword"/>
          <w:rFonts w:ascii="inherit" w:hAnsi="inherit"/>
          <w:sz w:val="12"/>
          <w:szCs w:val="12"/>
          <w:bdr w:val="none" w:sz="0" w:space="0" w:color="auto" w:frame="1"/>
        </w:rPr>
        <w:t>INTO</w:t>
      </w:r>
      <w:r>
        <w:rPr>
          <w:rStyle w:val="HTMLCode"/>
          <w:rFonts w:ascii="inherit" w:hAnsi="inherit"/>
          <w:sz w:val="12"/>
          <w:szCs w:val="12"/>
          <w:bdr w:val="none" w:sz="0" w:space="0" w:color="auto" w:frame="1"/>
        </w:rPr>
        <w:t xml:space="preserve"> TableNew</w:t>
      </w:r>
    </w:p>
    <w:p w:rsidR="00D94386" w:rsidRDefault="00D94386" w:rsidP="00D94386">
      <w:pPr>
        <w:pStyle w:val="HTMLPreformatted"/>
        <w:textAlignment w:val="baseline"/>
        <w:rPr>
          <w:rStyle w:val="HTMLCode"/>
          <w:rFonts w:ascii="inherit" w:hAnsi="inherit"/>
          <w:sz w:val="12"/>
          <w:szCs w:val="12"/>
          <w:bdr w:val="none" w:sz="0" w:space="0" w:color="auto" w:frame="1"/>
        </w:rPr>
      </w:pPr>
      <w:r>
        <w:rPr>
          <w:rStyle w:val="hljs-keyword"/>
          <w:rFonts w:ascii="inherit" w:hAnsi="inherit"/>
          <w:sz w:val="12"/>
          <w:szCs w:val="12"/>
          <w:bdr w:val="none" w:sz="0" w:space="0" w:color="auto" w:frame="1"/>
        </w:rPr>
        <w:tab/>
        <w:t>SELECT</w:t>
      </w:r>
      <w:r>
        <w:rPr>
          <w:rStyle w:val="HTMLCode"/>
          <w:rFonts w:ascii="inherit" w:hAnsi="inherit"/>
          <w:sz w:val="12"/>
          <w:szCs w:val="12"/>
          <w:bdr w:val="none" w:sz="0" w:space="0" w:color="auto" w:frame="1"/>
        </w:rPr>
        <w:t xml:space="preserve"> </w:t>
      </w:r>
      <w:r>
        <w:rPr>
          <w:rStyle w:val="hljs-operator"/>
          <w:rFonts w:ascii="inherit" w:hAnsi="inherit"/>
          <w:sz w:val="12"/>
          <w:szCs w:val="12"/>
          <w:bdr w:val="none" w:sz="0" w:space="0" w:color="auto" w:frame="1"/>
        </w:rPr>
        <w:t>*</w:t>
      </w:r>
      <w:r>
        <w:rPr>
          <w:rStyle w:val="HTMLCode"/>
          <w:rFonts w:ascii="inherit" w:hAnsi="inherit"/>
          <w:sz w:val="12"/>
          <w:szCs w:val="12"/>
          <w:bdr w:val="none" w:sz="0" w:space="0" w:color="auto" w:frame="1"/>
        </w:rPr>
        <w:t xml:space="preserve"> </w:t>
      </w:r>
      <w:r>
        <w:rPr>
          <w:rStyle w:val="hljs-keyword"/>
          <w:rFonts w:ascii="inherit" w:hAnsi="inherit"/>
          <w:sz w:val="12"/>
          <w:szCs w:val="12"/>
          <w:bdr w:val="none" w:sz="0" w:space="0" w:color="auto" w:frame="1"/>
        </w:rPr>
        <w:t>FROM</w:t>
      </w:r>
      <w:r>
        <w:rPr>
          <w:rStyle w:val="HTMLCode"/>
          <w:rFonts w:ascii="inherit" w:hAnsi="inherit"/>
          <w:sz w:val="12"/>
          <w:szCs w:val="12"/>
          <w:bdr w:val="none" w:sz="0" w:space="0" w:color="auto" w:frame="1"/>
        </w:rPr>
        <w:t xml:space="preserve"> TableOld</w:t>
      </w:r>
    </w:p>
    <w:p w:rsidR="00D94386" w:rsidRDefault="00D94386" w:rsidP="00D94386">
      <w:pPr>
        <w:pStyle w:val="HTMLPreformatted"/>
        <w:textAlignment w:val="baseline"/>
        <w:rPr>
          <w:rStyle w:val="HTMLCode"/>
          <w:rFonts w:ascii="inherit" w:hAnsi="inherit"/>
          <w:sz w:val="12"/>
          <w:szCs w:val="12"/>
          <w:bdr w:val="none" w:sz="0" w:space="0" w:color="auto" w:frame="1"/>
        </w:rPr>
      </w:pPr>
      <w:r>
        <w:rPr>
          <w:rStyle w:val="hljs-keyword"/>
          <w:rFonts w:ascii="inherit" w:hAnsi="inherit"/>
          <w:sz w:val="12"/>
          <w:szCs w:val="12"/>
          <w:bdr w:val="none" w:sz="0" w:space="0" w:color="auto" w:frame="1"/>
        </w:rPr>
        <w:tab/>
        <w:t>WHERE</w:t>
      </w:r>
      <w:r>
        <w:rPr>
          <w:rStyle w:val="HTMLCode"/>
          <w:rFonts w:ascii="inherit" w:hAnsi="inherit"/>
          <w:sz w:val="12"/>
          <w:szCs w:val="12"/>
          <w:bdr w:val="none" w:sz="0" w:space="0" w:color="auto" w:frame="1"/>
        </w:rPr>
        <w:t xml:space="preserve"> [Conditions]</w:t>
      </w:r>
    </w:p>
    <w:p w:rsidR="009504CC" w:rsidRDefault="009504CC" w:rsidP="009504CC">
      <w:pPr>
        <w:pStyle w:val="HTMLPreformatted"/>
        <w:numPr>
          <w:ilvl w:val="0"/>
          <w:numId w:val="2"/>
        </w:numPr>
        <w:textAlignment w:val="baseline"/>
        <w:rPr>
          <w:rStyle w:val="HTMLCode"/>
          <w:rFonts w:ascii="inherit" w:hAnsi="inherit"/>
          <w:sz w:val="22"/>
          <w:szCs w:val="22"/>
          <w:bdr w:val="none" w:sz="0" w:space="0" w:color="auto" w:frame="1"/>
        </w:rPr>
      </w:pPr>
      <w:r w:rsidRPr="009504CC">
        <w:rPr>
          <w:rStyle w:val="HTMLCode"/>
          <w:rFonts w:ascii="inherit" w:hAnsi="inherit"/>
          <w:sz w:val="22"/>
          <w:szCs w:val="22"/>
          <w:bdr w:val="none" w:sz="0" w:space="0" w:color="auto" w:frame="1"/>
        </w:rPr>
        <w:t>in out mode of parameter is default procedure and function true or false</w:t>
      </w:r>
      <w:r>
        <w:rPr>
          <w:rStyle w:val="HTMLCode"/>
          <w:rFonts w:ascii="inherit" w:hAnsi="inherit"/>
          <w:sz w:val="22"/>
          <w:szCs w:val="22"/>
          <w:bdr w:val="none" w:sz="0" w:space="0" w:color="auto" w:frame="1"/>
        </w:rPr>
        <w:t xml:space="preserve"> =true.</w:t>
      </w:r>
    </w:p>
    <w:p w:rsidR="00AE6E23" w:rsidRDefault="00AE6E23" w:rsidP="00AE6E23">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Triggers can be defined on the table, view, schema, or database with which the event is associated.</w:t>
      </w:r>
    </w:p>
    <w:p w:rsidR="00AE6E23" w:rsidRDefault="00AE6E23" w:rsidP="00AE6E23">
      <w:pPr>
        <w:pStyle w:val="Heading3"/>
        <w:numPr>
          <w:ilvl w:val="0"/>
          <w:numId w:val="2"/>
        </w:numPr>
        <w:rPr>
          <w:rFonts w:ascii="Arial" w:hAnsi="Arial" w:cs="Arial"/>
          <w:b w:val="0"/>
          <w:bCs w:val="0"/>
          <w:sz w:val="17"/>
          <w:szCs w:val="17"/>
        </w:rPr>
      </w:pPr>
      <w:r>
        <w:rPr>
          <w:rFonts w:ascii="Arial" w:hAnsi="Arial" w:cs="Arial"/>
          <w:b w:val="0"/>
          <w:bCs w:val="0"/>
          <w:sz w:val="17"/>
          <w:szCs w:val="17"/>
        </w:rPr>
        <w:t>Benefits of Triggers</w:t>
      </w:r>
    </w:p>
    <w:p w:rsidR="00AE6E23" w:rsidRDefault="00AE6E23" w:rsidP="00AE6E23">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Triggers can be written for the following purposes −</w:t>
      </w:r>
    </w:p>
    <w:p w:rsidR="00AE6E23" w:rsidRDefault="00AE6E23" w:rsidP="00AE6E23">
      <w:pPr>
        <w:numPr>
          <w:ilvl w:val="0"/>
          <w:numId w:val="17"/>
        </w:numPr>
        <w:spacing w:before="100" w:beforeAutospacing="1" w:after="47" w:line="240" w:lineRule="auto"/>
        <w:rPr>
          <w:rFonts w:ascii="Arial" w:hAnsi="Arial" w:cs="Arial"/>
          <w:sz w:val="15"/>
          <w:szCs w:val="15"/>
        </w:rPr>
      </w:pPr>
      <w:r>
        <w:rPr>
          <w:rFonts w:ascii="Arial" w:hAnsi="Arial" w:cs="Arial"/>
          <w:sz w:val="15"/>
          <w:szCs w:val="15"/>
        </w:rPr>
        <w:t>Generating some derived column values automatically</w:t>
      </w:r>
    </w:p>
    <w:p w:rsidR="00AE6E23" w:rsidRDefault="00AE6E23" w:rsidP="00AE6E23">
      <w:pPr>
        <w:numPr>
          <w:ilvl w:val="0"/>
          <w:numId w:val="17"/>
        </w:numPr>
        <w:spacing w:before="100" w:beforeAutospacing="1" w:after="47" w:line="240" w:lineRule="auto"/>
        <w:rPr>
          <w:rFonts w:ascii="Arial" w:hAnsi="Arial" w:cs="Arial"/>
          <w:sz w:val="15"/>
          <w:szCs w:val="15"/>
        </w:rPr>
      </w:pPr>
      <w:r>
        <w:rPr>
          <w:rFonts w:ascii="Arial" w:hAnsi="Arial" w:cs="Arial"/>
          <w:sz w:val="15"/>
          <w:szCs w:val="15"/>
        </w:rPr>
        <w:t>Enforcing referential integrity</w:t>
      </w:r>
    </w:p>
    <w:p w:rsidR="00AE6E23" w:rsidRDefault="00AE6E23" w:rsidP="00AE6E23">
      <w:pPr>
        <w:numPr>
          <w:ilvl w:val="0"/>
          <w:numId w:val="17"/>
        </w:numPr>
        <w:spacing w:before="100" w:beforeAutospacing="1" w:after="47" w:line="240" w:lineRule="auto"/>
        <w:rPr>
          <w:rFonts w:ascii="Arial" w:hAnsi="Arial" w:cs="Arial"/>
          <w:sz w:val="15"/>
          <w:szCs w:val="15"/>
        </w:rPr>
      </w:pPr>
      <w:r>
        <w:rPr>
          <w:rFonts w:ascii="Arial" w:hAnsi="Arial" w:cs="Arial"/>
          <w:sz w:val="15"/>
          <w:szCs w:val="15"/>
        </w:rPr>
        <w:t>Event logging and storing information on table access</w:t>
      </w:r>
    </w:p>
    <w:p w:rsidR="00AE6E23" w:rsidRDefault="00AE6E23" w:rsidP="00AE6E23">
      <w:pPr>
        <w:numPr>
          <w:ilvl w:val="0"/>
          <w:numId w:val="17"/>
        </w:numPr>
        <w:spacing w:before="100" w:beforeAutospacing="1" w:after="47" w:line="240" w:lineRule="auto"/>
        <w:rPr>
          <w:rFonts w:ascii="Arial" w:hAnsi="Arial" w:cs="Arial"/>
          <w:sz w:val="15"/>
          <w:szCs w:val="15"/>
        </w:rPr>
      </w:pPr>
      <w:r>
        <w:rPr>
          <w:rFonts w:ascii="Arial" w:hAnsi="Arial" w:cs="Arial"/>
          <w:sz w:val="15"/>
          <w:szCs w:val="15"/>
        </w:rPr>
        <w:t>Auditing</w:t>
      </w:r>
    </w:p>
    <w:p w:rsidR="00AE6E23" w:rsidRDefault="00AE6E23" w:rsidP="00AE6E23">
      <w:pPr>
        <w:numPr>
          <w:ilvl w:val="0"/>
          <w:numId w:val="17"/>
        </w:numPr>
        <w:spacing w:before="100" w:beforeAutospacing="1" w:after="47" w:line="240" w:lineRule="auto"/>
        <w:rPr>
          <w:rFonts w:ascii="Arial" w:hAnsi="Arial" w:cs="Arial"/>
          <w:sz w:val="15"/>
          <w:szCs w:val="15"/>
        </w:rPr>
      </w:pPr>
      <w:r>
        <w:rPr>
          <w:rFonts w:ascii="Arial" w:hAnsi="Arial" w:cs="Arial"/>
          <w:sz w:val="15"/>
          <w:szCs w:val="15"/>
        </w:rPr>
        <w:t>Synchronous replication of tables</w:t>
      </w:r>
    </w:p>
    <w:p w:rsidR="00AE6E23" w:rsidRDefault="00AE6E23" w:rsidP="00AE6E23">
      <w:pPr>
        <w:numPr>
          <w:ilvl w:val="0"/>
          <w:numId w:val="17"/>
        </w:numPr>
        <w:spacing w:before="100" w:beforeAutospacing="1" w:after="47" w:line="240" w:lineRule="auto"/>
        <w:rPr>
          <w:rFonts w:ascii="Arial" w:hAnsi="Arial" w:cs="Arial"/>
          <w:sz w:val="15"/>
          <w:szCs w:val="15"/>
        </w:rPr>
      </w:pPr>
      <w:r>
        <w:rPr>
          <w:rFonts w:ascii="Arial" w:hAnsi="Arial" w:cs="Arial"/>
          <w:sz w:val="15"/>
          <w:szCs w:val="15"/>
        </w:rPr>
        <w:t>Imposing security authorizations</w:t>
      </w:r>
    </w:p>
    <w:p w:rsidR="00AE6E23" w:rsidRDefault="00AE6E23" w:rsidP="00AE6E23">
      <w:pPr>
        <w:numPr>
          <w:ilvl w:val="0"/>
          <w:numId w:val="17"/>
        </w:numPr>
        <w:spacing w:before="100" w:beforeAutospacing="1" w:after="47" w:line="240" w:lineRule="auto"/>
        <w:rPr>
          <w:rFonts w:ascii="Arial" w:hAnsi="Arial" w:cs="Arial"/>
          <w:sz w:val="15"/>
          <w:szCs w:val="15"/>
        </w:rPr>
      </w:pPr>
      <w:r>
        <w:rPr>
          <w:rFonts w:ascii="Arial" w:hAnsi="Arial" w:cs="Arial"/>
          <w:sz w:val="15"/>
          <w:szCs w:val="15"/>
        </w:rPr>
        <w:t>Preventing invalid transactions</w:t>
      </w:r>
    </w:p>
    <w:p w:rsidR="00AE6E23" w:rsidRDefault="00AE6E23" w:rsidP="00AE6E23">
      <w:pPr>
        <w:pStyle w:val="Heading2"/>
        <w:rPr>
          <w:rFonts w:ascii="Arial" w:hAnsi="Arial" w:cs="Arial"/>
          <w:b w:val="0"/>
          <w:bCs w:val="0"/>
          <w:sz w:val="22"/>
          <w:szCs w:val="22"/>
        </w:rPr>
      </w:pPr>
      <w:r>
        <w:rPr>
          <w:rFonts w:ascii="Arial" w:hAnsi="Arial" w:cs="Arial"/>
          <w:b w:val="0"/>
          <w:bCs w:val="0"/>
          <w:sz w:val="22"/>
          <w:szCs w:val="22"/>
        </w:rPr>
        <w:t>Creating Triggers</w:t>
      </w:r>
    </w:p>
    <w:p w:rsidR="00AE6E23" w:rsidRDefault="00AE6E23" w:rsidP="00AE6E23">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syntax for creating a trigger is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CREATE </w:t>
      </w:r>
      <w:r>
        <w:rPr>
          <w:rStyle w:val="pun"/>
          <w:color w:val="666600"/>
          <w:sz w:val="14"/>
          <w:szCs w:val="14"/>
        </w:rPr>
        <w:t>[</w:t>
      </w:r>
      <w:r>
        <w:rPr>
          <w:rStyle w:val="pln"/>
          <w:color w:val="000000"/>
          <w:sz w:val="14"/>
          <w:szCs w:val="14"/>
        </w:rPr>
        <w:t xml:space="preserve">OR REPLACE </w:t>
      </w:r>
      <w:r>
        <w:rPr>
          <w:rStyle w:val="pun"/>
          <w:color w:val="666600"/>
          <w:sz w:val="14"/>
          <w:szCs w:val="14"/>
        </w:rPr>
        <w:t>]</w:t>
      </w:r>
      <w:r>
        <w:rPr>
          <w:rStyle w:val="pln"/>
          <w:color w:val="000000"/>
          <w:sz w:val="14"/>
          <w:szCs w:val="14"/>
        </w:rPr>
        <w:t xml:space="preserve"> TRIGGER trigger_name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BEFORE </w:t>
      </w:r>
      <w:r>
        <w:rPr>
          <w:rStyle w:val="pun"/>
          <w:color w:val="666600"/>
          <w:sz w:val="14"/>
          <w:szCs w:val="14"/>
        </w:rPr>
        <w:t>|</w:t>
      </w:r>
      <w:r>
        <w:rPr>
          <w:rStyle w:val="pln"/>
          <w:color w:val="000000"/>
          <w:sz w:val="14"/>
          <w:szCs w:val="14"/>
        </w:rPr>
        <w:t xml:space="preserve"> AFTER </w:t>
      </w:r>
      <w:r>
        <w:rPr>
          <w:rStyle w:val="pun"/>
          <w:color w:val="666600"/>
          <w:sz w:val="14"/>
          <w:szCs w:val="14"/>
        </w:rPr>
        <w:t>|</w:t>
      </w:r>
      <w:r>
        <w:rPr>
          <w:rStyle w:val="pln"/>
          <w:color w:val="000000"/>
          <w:sz w:val="14"/>
          <w:szCs w:val="14"/>
        </w:rPr>
        <w:t xml:space="preserve"> INSTEAD OF </w:t>
      </w:r>
      <w:r>
        <w:rPr>
          <w:rStyle w:val="pun"/>
          <w:color w:val="666600"/>
          <w:sz w:val="14"/>
          <w:szCs w:val="14"/>
        </w:rPr>
        <w:t>}</w:t>
      </w:r>
      <w:r>
        <w:rPr>
          <w:rStyle w:val="pln"/>
          <w:color w:val="000000"/>
          <w:sz w:val="14"/>
          <w:szCs w:val="14"/>
        </w:rPr>
        <w:t xml:space="preserv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INSERT </w:t>
      </w:r>
      <w:r>
        <w:rPr>
          <w:rStyle w:val="pun"/>
          <w:color w:val="666600"/>
          <w:sz w:val="14"/>
          <w:szCs w:val="14"/>
        </w:rPr>
        <w:t>[</w:t>
      </w:r>
      <w:r>
        <w:rPr>
          <w:rStyle w:val="pln"/>
          <w:color w:val="000000"/>
          <w:sz w:val="14"/>
          <w:szCs w:val="14"/>
        </w:rPr>
        <w:t>OR</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UPDATE </w:t>
      </w:r>
      <w:r>
        <w:rPr>
          <w:rStyle w:val="pun"/>
          <w:color w:val="666600"/>
          <w:sz w:val="14"/>
          <w:szCs w:val="14"/>
        </w:rPr>
        <w:t>[</w:t>
      </w:r>
      <w:r>
        <w:rPr>
          <w:rStyle w:val="pln"/>
          <w:color w:val="000000"/>
          <w:sz w:val="14"/>
          <w:szCs w:val="14"/>
        </w:rPr>
        <w:t>OR</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DELETE</w:t>
      </w:r>
      <w:r>
        <w:rPr>
          <w:rStyle w:val="pun"/>
          <w:color w:val="666600"/>
          <w:sz w:val="14"/>
          <w:szCs w:val="14"/>
        </w:rPr>
        <w:t>}</w:t>
      </w:r>
      <w:r>
        <w:rPr>
          <w:rStyle w:val="pln"/>
          <w:color w:val="000000"/>
          <w:sz w:val="14"/>
          <w:szCs w:val="14"/>
        </w:rPr>
        <w:t xml:space="preserv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OF col_name</w:t>
      </w:r>
      <w:r>
        <w:rPr>
          <w:rStyle w:val="pun"/>
          <w:color w:val="666600"/>
          <w:sz w:val="14"/>
          <w:szCs w:val="14"/>
        </w:rPr>
        <w:t>]</w:t>
      </w:r>
      <w:r>
        <w:rPr>
          <w:rStyle w:val="pln"/>
          <w:color w:val="000000"/>
          <w:sz w:val="14"/>
          <w:szCs w:val="14"/>
        </w:rPr>
        <w:t xml:space="preserv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ON table_name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REFERENCING OLD AS o NEW AS n</w:t>
      </w:r>
      <w:r>
        <w:rPr>
          <w:rStyle w:val="pun"/>
          <w:color w:val="666600"/>
          <w:sz w:val="14"/>
          <w:szCs w:val="14"/>
        </w:rPr>
        <w:t>]</w:t>
      </w:r>
      <w:r>
        <w:rPr>
          <w:rStyle w:val="pln"/>
          <w:color w:val="000000"/>
          <w:sz w:val="14"/>
          <w:szCs w:val="14"/>
        </w:rPr>
        <w:t xml:space="preserv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FOR EACH ROW</w:t>
      </w:r>
      <w:r>
        <w:rPr>
          <w:rStyle w:val="pun"/>
          <w:color w:val="666600"/>
          <w:sz w:val="14"/>
          <w:szCs w:val="14"/>
        </w:rPr>
        <w:t>]</w:t>
      </w:r>
      <w:r>
        <w:rPr>
          <w:rStyle w:val="pln"/>
          <w:color w:val="000000"/>
          <w:sz w:val="14"/>
          <w:szCs w:val="14"/>
        </w:rPr>
        <w:t xml:space="preserv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WHEN </w:t>
      </w:r>
      <w:r>
        <w:rPr>
          <w:rStyle w:val="pun"/>
          <w:color w:val="666600"/>
          <w:sz w:val="14"/>
          <w:szCs w:val="14"/>
        </w:rPr>
        <w:t>(</w:t>
      </w:r>
      <w:r>
        <w:rPr>
          <w:rStyle w:val="pln"/>
          <w:color w:val="000000"/>
          <w:sz w:val="14"/>
          <w:szCs w:val="14"/>
        </w:rPr>
        <w:t>condition</w:t>
      </w:r>
      <w:r>
        <w:rPr>
          <w:rStyle w:val="pun"/>
          <w:color w:val="666600"/>
          <w:sz w:val="14"/>
          <w:szCs w:val="14"/>
        </w:rPr>
        <w:t>)</w:t>
      </w:r>
      <w:r>
        <w:rPr>
          <w:rStyle w:val="pln"/>
          <w:color w:val="000000"/>
          <w:sz w:val="14"/>
          <w:szCs w:val="14"/>
        </w:rPr>
        <w:t xml:space="preserv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DECLARE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rFonts w:eastAsiaTheme="majorEastAsia"/>
          <w:color w:val="660066"/>
          <w:sz w:val="14"/>
          <w:szCs w:val="14"/>
        </w:rPr>
        <w:t>Declaration</w:t>
      </w:r>
      <w:r>
        <w:rPr>
          <w:rStyle w:val="pun"/>
          <w:color w:val="666600"/>
          <w:sz w:val="14"/>
          <w:szCs w:val="14"/>
        </w:rPr>
        <w:t>-</w:t>
      </w:r>
      <w:r>
        <w:rPr>
          <w:rStyle w:val="pln"/>
          <w:color w:val="000000"/>
          <w:sz w:val="14"/>
          <w:szCs w:val="14"/>
        </w:rPr>
        <w:t xml:space="preserve">statements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BEGIN</w:t>
      </w:r>
      <w:r>
        <w:rPr>
          <w:rStyle w:val="pln"/>
          <w:color w:val="000000"/>
          <w:sz w:val="14"/>
          <w:szCs w:val="14"/>
        </w:rPr>
        <w:t xml:space="preserve">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rFonts w:eastAsiaTheme="majorEastAsia"/>
          <w:color w:val="660066"/>
          <w:sz w:val="14"/>
          <w:szCs w:val="14"/>
        </w:rPr>
        <w:t>Executable</w:t>
      </w:r>
      <w:r>
        <w:rPr>
          <w:rStyle w:val="pun"/>
          <w:color w:val="666600"/>
          <w:sz w:val="14"/>
          <w:szCs w:val="14"/>
        </w:rPr>
        <w:t>-</w:t>
      </w:r>
      <w:r>
        <w:rPr>
          <w:rStyle w:val="pln"/>
          <w:color w:val="000000"/>
          <w:sz w:val="14"/>
          <w:szCs w:val="14"/>
        </w:rPr>
        <w:t xml:space="preserve">statements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EXCEPTION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rFonts w:eastAsiaTheme="majorEastAsia"/>
          <w:color w:val="660066"/>
          <w:sz w:val="14"/>
          <w:szCs w:val="14"/>
        </w:rPr>
        <w:t>Exception</w:t>
      </w:r>
      <w:r>
        <w:rPr>
          <w:rStyle w:val="pun"/>
          <w:color w:val="666600"/>
          <w:sz w:val="14"/>
          <w:szCs w:val="14"/>
        </w:rPr>
        <w:t>-</w:t>
      </w:r>
      <w:r>
        <w:rPr>
          <w:rStyle w:val="pln"/>
          <w:color w:val="000000"/>
          <w:sz w:val="14"/>
          <w:szCs w:val="14"/>
        </w:rPr>
        <w:t>handling</w:t>
      </w:r>
      <w:r>
        <w:rPr>
          <w:rStyle w:val="pun"/>
          <w:color w:val="666600"/>
          <w:sz w:val="14"/>
          <w:szCs w:val="14"/>
        </w:rPr>
        <w:t>-</w:t>
      </w:r>
      <w:r>
        <w:rPr>
          <w:rStyle w:val="pln"/>
          <w:color w:val="000000"/>
          <w:sz w:val="14"/>
          <w:szCs w:val="14"/>
        </w:rPr>
        <w:t xml:space="preserve">statements </w:t>
      </w:r>
    </w:p>
    <w:p w:rsidR="00AE6E23" w:rsidRDefault="00AE6E23" w:rsidP="00AE6E23">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kwd"/>
          <w:color w:val="000088"/>
          <w:sz w:val="14"/>
          <w:szCs w:val="14"/>
        </w:rPr>
        <w:t>END</w:t>
      </w:r>
      <w:r>
        <w:rPr>
          <w:rStyle w:val="pun"/>
          <w:color w:val="666600"/>
          <w:sz w:val="14"/>
          <w:szCs w:val="14"/>
        </w:rPr>
        <w:t>;</w:t>
      </w:r>
      <w:r>
        <w:rPr>
          <w:rStyle w:val="pln"/>
          <w:color w:val="000000"/>
          <w:sz w:val="14"/>
          <w:szCs w:val="14"/>
        </w:rPr>
        <w:t xml:space="preserve"> </w:t>
      </w:r>
    </w:p>
    <w:p w:rsidR="009504CC" w:rsidRPr="009504CC" w:rsidRDefault="009504CC" w:rsidP="009504CC">
      <w:pPr>
        <w:pStyle w:val="HTMLPreformatted"/>
        <w:numPr>
          <w:ilvl w:val="0"/>
          <w:numId w:val="2"/>
        </w:numPr>
        <w:textAlignment w:val="baseline"/>
        <w:rPr>
          <w:rStyle w:val="HTMLCode"/>
          <w:rFonts w:ascii="inherit" w:hAnsi="inherit"/>
          <w:sz w:val="22"/>
          <w:szCs w:val="22"/>
          <w:bdr w:val="none" w:sz="0" w:space="0" w:color="auto" w:frame="1"/>
        </w:rPr>
      </w:pPr>
    </w:p>
    <w:p w:rsidR="009504CC" w:rsidRDefault="009504CC" w:rsidP="00D94386">
      <w:pPr>
        <w:pStyle w:val="HTMLPreformatted"/>
        <w:textAlignment w:val="baseline"/>
        <w:rPr>
          <w:rStyle w:val="HTMLCode"/>
          <w:rFonts w:ascii="inherit" w:hAnsi="inherit"/>
          <w:sz w:val="12"/>
          <w:szCs w:val="12"/>
          <w:bdr w:val="none" w:sz="0" w:space="0" w:color="auto" w:frame="1"/>
        </w:rPr>
      </w:pPr>
    </w:p>
    <w:p w:rsidR="009504CC" w:rsidRPr="009504CC" w:rsidRDefault="009504CC" w:rsidP="00D94386">
      <w:pPr>
        <w:pStyle w:val="HTMLPreformatted"/>
        <w:textAlignment w:val="baseline"/>
        <w:rPr>
          <w:rFonts w:ascii="Consolas" w:hAnsi="Consolas"/>
          <w:sz w:val="22"/>
          <w:szCs w:val="22"/>
        </w:rPr>
      </w:pPr>
    </w:p>
    <w:p w:rsidR="00D94386" w:rsidRDefault="00D94386" w:rsidP="00D94386"/>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62004C">
      <w:pPr>
        <w:pStyle w:val="ListParagraph"/>
      </w:pPr>
    </w:p>
    <w:p w:rsidR="00243F9C" w:rsidRDefault="00243F9C" w:rsidP="00243F9C">
      <w:pPr>
        <w:pStyle w:val="ListParagraph"/>
        <w:jc w:val="center"/>
        <w:rPr>
          <w:b/>
          <w:bCs/>
          <w:sz w:val="28"/>
          <w:szCs w:val="28"/>
          <w:u w:val="single"/>
        </w:rPr>
      </w:pPr>
      <w:r w:rsidRPr="00243F9C">
        <w:rPr>
          <w:b/>
          <w:bCs/>
          <w:sz w:val="28"/>
          <w:szCs w:val="28"/>
          <w:u w:val="single"/>
        </w:rPr>
        <w:t>4 Marks:</w:t>
      </w:r>
    </w:p>
    <w:p w:rsidR="00243F9C" w:rsidRDefault="00243F9C" w:rsidP="00243F9C">
      <w:pPr>
        <w:pStyle w:val="ListParagraph"/>
        <w:numPr>
          <w:ilvl w:val="0"/>
          <w:numId w:val="1"/>
        </w:numPr>
        <w:rPr>
          <w:b/>
          <w:bCs/>
          <w:sz w:val="28"/>
          <w:szCs w:val="28"/>
          <w:u w:val="single"/>
        </w:rPr>
      </w:pPr>
      <w:r>
        <w:rPr>
          <w:b/>
          <w:bCs/>
          <w:sz w:val="28"/>
          <w:szCs w:val="28"/>
          <w:u w:val="single"/>
        </w:rPr>
        <w:t>Explain Oracle Architecture :</w:t>
      </w:r>
    </w:p>
    <w:p w:rsidR="00243F9C" w:rsidRDefault="00243F9C" w:rsidP="00243F9C">
      <w:pPr>
        <w:pStyle w:val="ListParagraph"/>
        <w:rPr>
          <w:b/>
          <w:bCs/>
          <w:sz w:val="28"/>
          <w:szCs w:val="28"/>
          <w:u w:val="single"/>
        </w:rPr>
      </w:pPr>
    </w:p>
    <w:p w:rsidR="00243F9C" w:rsidRDefault="00243F9C" w:rsidP="00243F9C">
      <w:pPr>
        <w:pStyle w:val="ListParagraph"/>
        <w:rPr>
          <w:b/>
          <w:bCs/>
          <w:sz w:val="28"/>
          <w:szCs w:val="28"/>
          <w:u w:val="single"/>
        </w:rPr>
      </w:pPr>
      <w:r>
        <w:rPr>
          <w:noProof/>
          <w:lang w:eastAsia="en-IN"/>
        </w:rPr>
        <w:drawing>
          <wp:inline distT="0" distB="0" distL="0" distR="0">
            <wp:extent cx="2826814" cy="1882588"/>
            <wp:effectExtent l="19050" t="0" r="0" b="0"/>
            <wp:docPr id="2" name="Picture 1" descr="Oracle Architecture - Explained In Detailed - Administration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Architecture - Explained In Detailed - Administration I"/>
                    <pic:cNvPicPr>
                      <a:picLocks noChangeAspect="1" noChangeArrowheads="1"/>
                    </pic:cNvPicPr>
                  </pic:nvPicPr>
                  <pic:blipFill>
                    <a:blip r:embed="rId14" cstate="print"/>
                    <a:srcRect/>
                    <a:stretch>
                      <a:fillRect/>
                    </a:stretch>
                  </pic:blipFill>
                  <pic:spPr bwMode="auto">
                    <a:xfrm>
                      <a:off x="0" y="0"/>
                      <a:ext cx="2828380" cy="1883631"/>
                    </a:xfrm>
                    <a:prstGeom prst="rect">
                      <a:avLst/>
                    </a:prstGeom>
                    <a:noFill/>
                    <a:ln w="9525">
                      <a:noFill/>
                      <a:miter lim="800000"/>
                      <a:headEnd/>
                      <a:tailEnd/>
                    </a:ln>
                  </pic:spPr>
                </pic:pic>
              </a:graphicData>
            </a:graphic>
          </wp:inline>
        </w:drawing>
      </w:r>
    </w:p>
    <w:p w:rsidR="00243F9C" w:rsidRDefault="00243F9C" w:rsidP="00243F9C">
      <w:pPr>
        <w:pStyle w:val="ListParagraph"/>
        <w:rPr>
          <w:b/>
          <w:bCs/>
          <w:sz w:val="28"/>
          <w:szCs w:val="28"/>
          <w:u w:val="single"/>
        </w:rPr>
      </w:pPr>
    </w:p>
    <w:p w:rsidR="00243F9C" w:rsidRDefault="00243F9C" w:rsidP="00243F9C">
      <w:pPr>
        <w:pStyle w:val="ListParagraph"/>
        <w:rPr>
          <w:sz w:val="28"/>
          <w:szCs w:val="28"/>
          <w:u w:val="single"/>
        </w:rPr>
      </w:pPr>
      <w:r>
        <w:rPr>
          <w:noProof/>
          <w:lang w:eastAsia="en-IN"/>
        </w:rPr>
        <w:lastRenderedPageBreak/>
        <w:drawing>
          <wp:inline distT="0" distB="0" distL="0" distR="0">
            <wp:extent cx="2312416" cy="2151529"/>
            <wp:effectExtent l="19050" t="0" r="0" b="0"/>
            <wp:docPr id="4" name="Picture 4" descr="Logical Databas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cal Database Structure"/>
                    <pic:cNvPicPr>
                      <a:picLocks noChangeAspect="1" noChangeArrowheads="1"/>
                    </pic:cNvPicPr>
                  </pic:nvPicPr>
                  <pic:blipFill>
                    <a:blip r:embed="rId15"/>
                    <a:srcRect/>
                    <a:stretch>
                      <a:fillRect/>
                    </a:stretch>
                  </pic:blipFill>
                  <pic:spPr bwMode="auto">
                    <a:xfrm>
                      <a:off x="0" y="0"/>
                      <a:ext cx="2313402" cy="2152446"/>
                    </a:xfrm>
                    <a:prstGeom prst="rect">
                      <a:avLst/>
                    </a:prstGeom>
                    <a:noFill/>
                    <a:ln w="9525">
                      <a:noFill/>
                      <a:miter lim="800000"/>
                      <a:headEnd/>
                      <a:tailEnd/>
                    </a:ln>
                  </pic:spPr>
                </pic:pic>
              </a:graphicData>
            </a:graphic>
          </wp:inline>
        </w:drawing>
      </w:r>
    </w:p>
    <w:p w:rsidR="00EE4CAC" w:rsidRDefault="00EE4CAC" w:rsidP="00243F9C">
      <w:pPr>
        <w:pStyle w:val="ListParagraph"/>
        <w:rPr>
          <w:sz w:val="28"/>
          <w:szCs w:val="28"/>
          <w:u w:val="single"/>
        </w:rPr>
      </w:pPr>
    </w:p>
    <w:p w:rsidR="00EE4CAC" w:rsidRDefault="00EE4CAC" w:rsidP="00EE4CAC">
      <w:pPr>
        <w:pStyle w:val="Heading2"/>
        <w:pBdr>
          <w:bottom w:val="dashed" w:sz="4" w:space="5" w:color="CFCACA"/>
        </w:pBdr>
        <w:shd w:val="clear" w:color="auto" w:fill="FFFFFF"/>
        <w:spacing w:before="0" w:after="94"/>
        <w:rPr>
          <w:b w:val="0"/>
          <w:bCs w:val="0"/>
          <w:color w:val="D35400"/>
        </w:rPr>
      </w:pPr>
      <w:r>
        <w:rPr>
          <w:b w:val="0"/>
          <w:bCs w:val="0"/>
          <w:color w:val="D35400"/>
        </w:rPr>
        <w:t>Memory Structures</w:t>
      </w:r>
    </w:p>
    <w:p w:rsidR="00EE4CAC" w:rsidRDefault="00EE4CAC" w:rsidP="00EE4CAC">
      <w:pPr>
        <w:pStyle w:val="NormalWeb"/>
        <w:shd w:val="clear" w:color="auto" w:fill="FFFFFF"/>
        <w:spacing w:before="0" w:beforeAutospacing="0" w:after="264" w:afterAutospacing="0"/>
        <w:rPr>
          <w:rFonts w:ascii="Arial" w:hAnsi="Arial" w:cs="Arial"/>
          <w:color w:val="000000"/>
          <w:sz w:val="14"/>
          <w:szCs w:val="14"/>
        </w:rPr>
      </w:pPr>
      <w:r>
        <w:rPr>
          <w:rFonts w:ascii="Arial" w:hAnsi="Arial" w:cs="Arial"/>
          <w:color w:val="000000"/>
          <w:sz w:val="14"/>
          <w:szCs w:val="14"/>
        </w:rPr>
        <w:t>There are three major structures in Oracle Database server architecture: memory structures, process structures, and storage structures. A basic Oracle database system consists of an Oracle database and a database instance.</w:t>
      </w:r>
    </w:p>
    <w:p w:rsidR="00EE4CAC" w:rsidRDefault="00EE4CAC" w:rsidP="00EE4CAC">
      <w:pPr>
        <w:pStyle w:val="NormalWeb"/>
        <w:shd w:val="clear" w:color="auto" w:fill="FFFFFF"/>
        <w:spacing w:before="0" w:beforeAutospacing="0" w:after="264" w:afterAutospacing="0"/>
        <w:rPr>
          <w:rFonts w:ascii="Arial" w:hAnsi="Arial" w:cs="Arial"/>
          <w:color w:val="000000"/>
          <w:sz w:val="14"/>
          <w:szCs w:val="14"/>
        </w:rPr>
      </w:pPr>
      <w:r>
        <w:rPr>
          <w:rFonts w:ascii="Arial" w:hAnsi="Arial" w:cs="Arial"/>
          <w:noProof/>
          <w:color w:val="000000"/>
          <w:sz w:val="14"/>
          <w:szCs w:val="14"/>
        </w:rPr>
        <w:drawing>
          <wp:inline distT="0" distB="0" distL="0" distR="0">
            <wp:extent cx="1875491" cy="1436289"/>
            <wp:effectExtent l="19050" t="0" r="0" b="0"/>
            <wp:docPr id="7" name="Picture 7" descr="Oracle Database Server Architecture - memory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Database Server Architecture - memory structures"/>
                    <pic:cNvPicPr>
                      <a:picLocks noChangeAspect="1" noChangeArrowheads="1"/>
                    </pic:cNvPicPr>
                  </pic:nvPicPr>
                  <pic:blipFill>
                    <a:blip r:embed="rId16"/>
                    <a:srcRect/>
                    <a:stretch>
                      <a:fillRect/>
                    </a:stretch>
                  </pic:blipFill>
                  <pic:spPr bwMode="auto">
                    <a:xfrm>
                      <a:off x="0" y="0"/>
                      <a:ext cx="1875452" cy="1436259"/>
                    </a:xfrm>
                    <a:prstGeom prst="rect">
                      <a:avLst/>
                    </a:prstGeom>
                    <a:noFill/>
                    <a:ln w="9525">
                      <a:noFill/>
                      <a:miter lim="800000"/>
                      <a:headEnd/>
                      <a:tailEnd/>
                    </a:ln>
                  </pic:spPr>
                </pic:pic>
              </a:graphicData>
            </a:graphic>
          </wp:inline>
        </w:drawing>
      </w:r>
    </w:p>
    <w:p w:rsidR="00EE4CAC" w:rsidRDefault="00EE4CAC" w:rsidP="00EE4CAC">
      <w:pPr>
        <w:pStyle w:val="NormalWeb"/>
        <w:shd w:val="clear" w:color="auto" w:fill="FFFFFF"/>
        <w:spacing w:before="0" w:beforeAutospacing="0" w:after="264" w:afterAutospacing="0"/>
        <w:rPr>
          <w:rFonts w:ascii="Arial" w:hAnsi="Arial" w:cs="Arial"/>
          <w:color w:val="000000"/>
          <w:sz w:val="14"/>
          <w:szCs w:val="14"/>
        </w:rPr>
      </w:pPr>
      <w:r>
        <w:rPr>
          <w:rFonts w:ascii="Arial" w:hAnsi="Arial" w:cs="Arial"/>
          <w:color w:val="000000"/>
          <w:sz w:val="14"/>
          <w:szCs w:val="14"/>
        </w:rPr>
        <w:t>The database consists of both physical structures and logical structures. Because the physical and logical structures are separate, the physical storage of data can be managed without affecting access to logical storage structures.</w:t>
      </w:r>
    </w:p>
    <w:p w:rsidR="00EE4CAC" w:rsidRDefault="00EE4CAC" w:rsidP="00EE4CAC">
      <w:pPr>
        <w:pStyle w:val="NormalWeb"/>
        <w:shd w:val="clear" w:color="auto" w:fill="FFFFFF"/>
        <w:spacing w:before="0" w:beforeAutospacing="0" w:after="264" w:afterAutospacing="0"/>
        <w:rPr>
          <w:ins w:id="8" w:author="Unknown"/>
          <w:rFonts w:ascii="Arial" w:hAnsi="Arial" w:cs="Arial"/>
          <w:color w:val="000000"/>
          <w:sz w:val="14"/>
          <w:szCs w:val="14"/>
        </w:rPr>
      </w:pPr>
      <w:ins w:id="9" w:author="Unknown">
        <w:r>
          <w:rPr>
            <w:rFonts w:ascii="Arial" w:hAnsi="Arial" w:cs="Arial"/>
            <w:color w:val="000000"/>
            <w:sz w:val="14"/>
            <w:szCs w:val="14"/>
          </w:rPr>
          <w:t>The instance consists of memory structures and background processes associated with that instance. Every time an instance is started, a shared memory area called the System Global Area (SGA) is allocated and the background processes are started. Processes are jobs that work in the memory of computers. A process is defined as a “thread of control” or a mechanism in an operating system that can run a series of steps. After starting a database instance, the Oracle software associates the instance with a specific physical database. This is called mounting the database. The database is then ready to be opened, which makes it accessible to authorized users.</w:t>
        </w:r>
      </w:ins>
    </w:p>
    <w:p w:rsidR="00EE4CAC" w:rsidRDefault="00EE4CAC" w:rsidP="00EE4CAC">
      <w:pPr>
        <w:shd w:val="clear" w:color="auto" w:fill="E5FEFF"/>
        <w:rPr>
          <w:ins w:id="10" w:author="Unknown"/>
          <w:rFonts w:ascii="Arial" w:hAnsi="Arial" w:cs="Arial"/>
          <w:color w:val="000000"/>
          <w:sz w:val="14"/>
          <w:szCs w:val="14"/>
        </w:rPr>
      </w:pPr>
      <w:ins w:id="11" w:author="Unknown">
        <w:r>
          <w:rPr>
            <w:rStyle w:val="Strong"/>
            <w:rFonts w:ascii="Arial" w:hAnsi="Arial" w:cs="Arial"/>
            <w:color w:val="000000"/>
            <w:sz w:val="14"/>
            <w:szCs w:val="14"/>
          </w:rPr>
          <w:t>Note</w:t>
        </w:r>
        <w:r>
          <w:rPr>
            <w:rFonts w:ascii="Arial" w:hAnsi="Arial" w:cs="Arial"/>
            <w:color w:val="000000"/>
            <w:sz w:val="14"/>
            <w:szCs w:val="14"/>
          </w:rPr>
          <w:t>: Oracle Automatic Storage Management (ASM) uses the concept of an instance for the memory and process components, but is not associated with a specific database.</w:t>
        </w:r>
      </w:ins>
    </w:p>
    <w:p w:rsidR="00EE4CAC" w:rsidRDefault="00EE4CAC" w:rsidP="00EE4CAC">
      <w:pPr>
        <w:pStyle w:val="Heading2"/>
        <w:pBdr>
          <w:bottom w:val="dashed" w:sz="4" w:space="5" w:color="CFCACA"/>
        </w:pBdr>
        <w:shd w:val="clear" w:color="auto" w:fill="FFFFFF"/>
        <w:spacing w:before="0" w:after="94"/>
        <w:rPr>
          <w:ins w:id="12" w:author="Unknown"/>
          <w:rFonts w:ascii="Times New Roman" w:hAnsi="Times New Roman" w:cs="Times New Roman"/>
          <w:b w:val="0"/>
          <w:bCs w:val="0"/>
          <w:color w:val="D35400"/>
          <w:sz w:val="36"/>
          <w:szCs w:val="36"/>
        </w:rPr>
      </w:pPr>
      <w:ins w:id="13" w:author="Unknown">
        <w:r>
          <w:rPr>
            <w:b w:val="0"/>
            <w:bCs w:val="0"/>
            <w:color w:val="D35400"/>
          </w:rPr>
          <w:t>Connecting to the Database Instance</w:t>
        </w:r>
      </w:ins>
    </w:p>
    <w:p w:rsidR="00EE4CAC" w:rsidRDefault="00EE4CAC" w:rsidP="00EE4CAC">
      <w:pPr>
        <w:pStyle w:val="NormalWeb"/>
        <w:shd w:val="clear" w:color="auto" w:fill="FFFFFF"/>
        <w:spacing w:before="0" w:beforeAutospacing="0" w:after="264" w:afterAutospacing="0"/>
        <w:rPr>
          <w:ins w:id="14" w:author="Unknown"/>
          <w:rFonts w:ascii="Arial" w:hAnsi="Arial" w:cs="Arial"/>
          <w:color w:val="000000"/>
          <w:sz w:val="14"/>
          <w:szCs w:val="14"/>
        </w:rPr>
      </w:pPr>
      <w:ins w:id="15" w:author="Unknown">
        <w:r>
          <w:rPr>
            <w:rStyle w:val="Strong"/>
            <w:rFonts w:ascii="Arial" w:hAnsi="Arial" w:cs="Arial"/>
            <w:color w:val="000000"/>
            <w:sz w:val="14"/>
            <w:szCs w:val="14"/>
          </w:rPr>
          <w:t>Connections</w:t>
        </w:r>
        <w:r>
          <w:rPr>
            <w:rFonts w:ascii="Arial" w:hAnsi="Arial" w:cs="Arial"/>
            <w:color w:val="000000"/>
            <w:sz w:val="14"/>
            <w:szCs w:val="14"/>
          </w:rPr>
          <w:t> and </w:t>
        </w:r>
        <w:r>
          <w:rPr>
            <w:rStyle w:val="Strong"/>
            <w:rFonts w:ascii="Arial" w:hAnsi="Arial" w:cs="Arial"/>
            <w:color w:val="000000"/>
            <w:sz w:val="14"/>
            <w:szCs w:val="14"/>
          </w:rPr>
          <w:t>sessions</w:t>
        </w:r>
        <w:r>
          <w:rPr>
            <w:rFonts w:ascii="Arial" w:hAnsi="Arial" w:cs="Arial"/>
            <w:color w:val="000000"/>
            <w:sz w:val="14"/>
            <w:szCs w:val="14"/>
          </w:rPr>
          <w:t> are closely related to user processes but are very different in meaning.</w:t>
        </w:r>
      </w:ins>
    </w:p>
    <w:p w:rsidR="00EE4CAC" w:rsidRDefault="00EE4CAC" w:rsidP="00EE4CAC">
      <w:pPr>
        <w:pStyle w:val="NormalWeb"/>
        <w:shd w:val="clear" w:color="auto" w:fill="FFFFFF"/>
        <w:spacing w:before="0" w:beforeAutospacing="0" w:after="264" w:afterAutospacing="0"/>
        <w:rPr>
          <w:ins w:id="16" w:author="Unknown"/>
          <w:rFonts w:ascii="Arial" w:hAnsi="Arial" w:cs="Arial"/>
          <w:color w:val="000000"/>
          <w:sz w:val="14"/>
          <w:szCs w:val="14"/>
        </w:rPr>
      </w:pPr>
      <w:r>
        <w:rPr>
          <w:rFonts w:ascii="Arial" w:hAnsi="Arial" w:cs="Arial"/>
          <w:noProof/>
          <w:color w:val="000000"/>
          <w:sz w:val="14"/>
          <w:szCs w:val="14"/>
        </w:rPr>
        <w:drawing>
          <wp:inline distT="0" distB="0" distL="0" distR="0">
            <wp:extent cx="1973968" cy="627529"/>
            <wp:effectExtent l="19050" t="0" r="7232" b="0"/>
            <wp:docPr id="8" name="Picture 8" descr="oracle database architecture - session vs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cle database architecture - session vs connection"/>
                    <pic:cNvPicPr>
                      <a:picLocks noChangeAspect="1" noChangeArrowheads="1"/>
                    </pic:cNvPicPr>
                  </pic:nvPicPr>
                  <pic:blipFill>
                    <a:blip r:embed="rId17"/>
                    <a:srcRect/>
                    <a:stretch>
                      <a:fillRect/>
                    </a:stretch>
                  </pic:blipFill>
                  <pic:spPr bwMode="auto">
                    <a:xfrm>
                      <a:off x="0" y="0"/>
                      <a:ext cx="1974331" cy="627645"/>
                    </a:xfrm>
                    <a:prstGeom prst="rect">
                      <a:avLst/>
                    </a:prstGeom>
                    <a:noFill/>
                    <a:ln w="9525">
                      <a:noFill/>
                      <a:miter lim="800000"/>
                      <a:headEnd/>
                      <a:tailEnd/>
                    </a:ln>
                  </pic:spPr>
                </pic:pic>
              </a:graphicData>
            </a:graphic>
          </wp:inline>
        </w:drawing>
      </w:r>
    </w:p>
    <w:p w:rsidR="00EE4CAC" w:rsidRDefault="00EE4CAC" w:rsidP="00EE4CAC">
      <w:pPr>
        <w:pStyle w:val="NormalWeb"/>
        <w:shd w:val="clear" w:color="auto" w:fill="FFFFFF"/>
        <w:spacing w:before="0" w:beforeAutospacing="0" w:after="264" w:afterAutospacing="0"/>
        <w:rPr>
          <w:ins w:id="17" w:author="Unknown"/>
          <w:rFonts w:ascii="Arial" w:hAnsi="Arial" w:cs="Arial"/>
          <w:color w:val="000000"/>
          <w:sz w:val="14"/>
          <w:szCs w:val="14"/>
        </w:rPr>
      </w:pPr>
      <w:ins w:id="18" w:author="Unknown">
        <w:r>
          <w:rPr>
            <w:rFonts w:ascii="Arial" w:hAnsi="Arial" w:cs="Arial"/>
            <w:color w:val="000000"/>
            <w:sz w:val="14"/>
            <w:szCs w:val="14"/>
          </w:rPr>
          <w:t>A </w:t>
        </w:r>
        <w:r>
          <w:rPr>
            <w:rStyle w:val="Strong"/>
            <w:rFonts w:ascii="Arial" w:hAnsi="Arial" w:cs="Arial"/>
            <w:color w:val="000000"/>
            <w:sz w:val="14"/>
            <w:szCs w:val="14"/>
          </w:rPr>
          <w:t>connection</w:t>
        </w:r>
        <w:r>
          <w:rPr>
            <w:rFonts w:ascii="Arial" w:hAnsi="Arial" w:cs="Arial"/>
            <w:color w:val="000000"/>
            <w:sz w:val="14"/>
            <w:szCs w:val="14"/>
          </w:rPr>
          <w:t> is a communication pathway between a user process and an Oracle Database instance. A communication pathway is established using available interprocess communication mechanisms (on a computer that runs both the user process and Oracle Database) or network software (when different computers run the database application and Oracle Database and communicate through a network).</w:t>
        </w:r>
      </w:ins>
    </w:p>
    <w:p w:rsidR="00EE4CAC" w:rsidRDefault="00EE4CAC" w:rsidP="00EE4CAC">
      <w:pPr>
        <w:pStyle w:val="NormalWeb"/>
        <w:shd w:val="clear" w:color="auto" w:fill="FFFFFF"/>
        <w:spacing w:before="0" w:beforeAutospacing="0" w:after="264" w:afterAutospacing="0"/>
        <w:rPr>
          <w:ins w:id="19" w:author="Unknown"/>
          <w:rFonts w:ascii="Arial" w:hAnsi="Arial" w:cs="Arial"/>
          <w:color w:val="000000"/>
          <w:sz w:val="14"/>
          <w:szCs w:val="14"/>
        </w:rPr>
      </w:pPr>
      <w:ins w:id="20" w:author="Unknown">
        <w:r>
          <w:rPr>
            <w:rFonts w:ascii="Arial" w:hAnsi="Arial" w:cs="Arial"/>
            <w:color w:val="000000"/>
            <w:sz w:val="14"/>
            <w:szCs w:val="14"/>
          </w:rPr>
          <w:t>A </w:t>
        </w:r>
        <w:r>
          <w:rPr>
            <w:rStyle w:val="Strong"/>
            <w:rFonts w:ascii="Arial" w:hAnsi="Arial" w:cs="Arial"/>
            <w:color w:val="000000"/>
            <w:sz w:val="14"/>
            <w:szCs w:val="14"/>
          </w:rPr>
          <w:t>session</w:t>
        </w:r>
        <w:r>
          <w:rPr>
            <w:rFonts w:ascii="Arial" w:hAnsi="Arial" w:cs="Arial"/>
            <w:color w:val="000000"/>
            <w:sz w:val="14"/>
            <w:szCs w:val="14"/>
          </w:rPr>
          <w:t> represents the state of a current user login to the database instance. For example, when a user starts SQL*Plus, the user must provide a valid username and password, and then a session is established for that user. A session lasts from the time a user connects until the user disconnects or exits the database application. Multiple sessions can be created and exist concurrently for a single Oracle database user using the same username. For example, a user with the username/password of HR/HR can connect to the same Oracle Database instance several times.</w:t>
        </w:r>
      </w:ins>
    </w:p>
    <w:p w:rsidR="00EE4CAC" w:rsidRDefault="00EE4CAC" w:rsidP="00EE4CAC">
      <w:pPr>
        <w:pStyle w:val="Heading2"/>
        <w:pBdr>
          <w:bottom w:val="dashed" w:sz="4" w:space="5" w:color="CFCACA"/>
        </w:pBdr>
        <w:shd w:val="clear" w:color="auto" w:fill="FFFFFF"/>
        <w:spacing w:before="0" w:after="94"/>
        <w:rPr>
          <w:ins w:id="21" w:author="Unknown"/>
          <w:rFonts w:ascii="Times New Roman" w:hAnsi="Times New Roman" w:cs="Times New Roman"/>
          <w:b w:val="0"/>
          <w:bCs w:val="0"/>
          <w:color w:val="D35400"/>
          <w:sz w:val="36"/>
          <w:szCs w:val="36"/>
        </w:rPr>
      </w:pPr>
      <w:ins w:id="22" w:author="Unknown">
        <w:r>
          <w:rPr>
            <w:b w:val="0"/>
            <w:bCs w:val="0"/>
            <w:color w:val="D35400"/>
          </w:rPr>
          <w:lastRenderedPageBreak/>
          <w:t>Oracle Database Memory Structures</w:t>
        </w:r>
      </w:ins>
    </w:p>
    <w:p w:rsidR="00EE4CAC" w:rsidRDefault="00EE4CAC" w:rsidP="00EE4CAC">
      <w:pPr>
        <w:pStyle w:val="NormalWeb"/>
        <w:shd w:val="clear" w:color="auto" w:fill="FFFFFF"/>
        <w:spacing w:before="0" w:beforeAutospacing="0" w:after="264" w:afterAutospacing="0"/>
        <w:rPr>
          <w:ins w:id="23" w:author="Unknown"/>
          <w:rFonts w:ascii="Arial" w:hAnsi="Arial" w:cs="Arial"/>
          <w:color w:val="000000"/>
          <w:sz w:val="14"/>
          <w:szCs w:val="14"/>
        </w:rPr>
      </w:pPr>
      <w:ins w:id="24" w:author="Unknown">
        <w:r>
          <w:rPr>
            <w:rFonts w:ascii="Arial" w:hAnsi="Arial" w:cs="Arial"/>
            <w:color w:val="000000"/>
            <w:sz w:val="14"/>
            <w:szCs w:val="14"/>
          </w:rPr>
          <w:t>Oracle Database creates and uses memory structures for various purposes. For example, memory stores program code being run, data that is shared among users, and private data areas for each connected user.</w:t>
        </w:r>
      </w:ins>
    </w:p>
    <w:p w:rsidR="00EE4CAC" w:rsidRDefault="00EE4CAC" w:rsidP="00EE4CAC">
      <w:pPr>
        <w:pStyle w:val="NormalWeb"/>
        <w:shd w:val="clear" w:color="auto" w:fill="FFFFFF"/>
        <w:spacing w:before="0" w:beforeAutospacing="0" w:after="264" w:afterAutospacing="0"/>
        <w:rPr>
          <w:ins w:id="25" w:author="Unknown"/>
          <w:rFonts w:ascii="Arial" w:hAnsi="Arial" w:cs="Arial"/>
          <w:color w:val="000000"/>
          <w:sz w:val="14"/>
          <w:szCs w:val="14"/>
        </w:rPr>
      </w:pPr>
      <w:r>
        <w:rPr>
          <w:rFonts w:ascii="Arial" w:hAnsi="Arial" w:cs="Arial"/>
          <w:noProof/>
          <w:color w:val="000000"/>
          <w:sz w:val="14"/>
          <w:szCs w:val="14"/>
        </w:rPr>
        <w:drawing>
          <wp:inline distT="0" distB="0" distL="0" distR="0">
            <wp:extent cx="3095911" cy="2157506"/>
            <wp:effectExtent l="19050" t="0" r="9239" b="0"/>
            <wp:docPr id="9" name="Picture 9" descr="Oracle Database Memory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 Database Memory Structures"/>
                    <pic:cNvPicPr>
                      <a:picLocks noChangeAspect="1" noChangeArrowheads="1"/>
                    </pic:cNvPicPr>
                  </pic:nvPicPr>
                  <pic:blipFill>
                    <a:blip r:embed="rId18"/>
                    <a:srcRect/>
                    <a:stretch>
                      <a:fillRect/>
                    </a:stretch>
                  </pic:blipFill>
                  <pic:spPr bwMode="auto">
                    <a:xfrm>
                      <a:off x="0" y="0"/>
                      <a:ext cx="3095712" cy="2157368"/>
                    </a:xfrm>
                    <a:prstGeom prst="rect">
                      <a:avLst/>
                    </a:prstGeom>
                    <a:noFill/>
                    <a:ln w="9525">
                      <a:noFill/>
                      <a:miter lim="800000"/>
                      <a:headEnd/>
                      <a:tailEnd/>
                    </a:ln>
                  </pic:spPr>
                </pic:pic>
              </a:graphicData>
            </a:graphic>
          </wp:inline>
        </w:drawing>
      </w:r>
    </w:p>
    <w:p w:rsidR="00EE4CAC" w:rsidRDefault="00EE4CAC" w:rsidP="00EE4CAC">
      <w:pPr>
        <w:pStyle w:val="NormalWeb"/>
        <w:shd w:val="clear" w:color="auto" w:fill="FFFFFF"/>
        <w:spacing w:before="0" w:beforeAutospacing="0" w:after="264" w:afterAutospacing="0"/>
        <w:rPr>
          <w:ins w:id="26" w:author="Unknown"/>
          <w:rFonts w:ascii="Arial" w:hAnsi="Arial" w:cs="Arial"/>
          <w:color w:val="000000"/>
          <w:sz w:val="14"/>
          <w:szCs w:val="14"/>
        </w:rPr>
      </w:pPr>
      <w:ins w:id="27" w:author="Unknown">
        <w:r>
          <w:rPr>
            <w:rFonts w:ascii="Arial" w:hAnsi="Arial" w:cs="Arial"/>
            <w:color w:val="000000"/>
            <w:sz w:val="14"/>
            <w:szCs w:val="14"/>
          </w:rPr>
          <w:t>Two basic memory structures are associated with an instance:</w:t>
        </w:r>
      </w:ins>
    </w:p>
    <w:p w:rsidR="00EE4CAC" w:rsidRDefault="00EE4CAC" w:rsidP="00EE4CAC">
      <w:pPr>
        <w:numPr>
          <w:ilvl w:val="0"/>
          <w:numId w:val="3"/>
        </w:numPr>
        <w:shd w:val="clear" w:color="auto" w:fill="FFFFFF"/>
        <w:spacing w:before="100" w:beforeAutospacing="1" w:after="100" w:afterAutospacing="1" w:line="240" w:lineRule="auto"/>
        <w:ind w:left="376"/>
        <w:rPr>
          <w:ins w:id="28" w:author="Unknown"/>
          <w:rFonts w:ascii="Arial" w:hAnsi="Arial" w:cs="Arial"/>
          <w:color w:val="000000"/>
          <w:sz w:val="14"/>
          <w:szCs w:val="14"/>
        </w:rPr>
      </w:pPr>
      <w:ins w:id="29" w:author="Unknown">
        <w:r>
          <w:rPr>
            <w:rStyle w:val="Strong"/>
            <w:rFonts w:ascii="Arial" w:hAnsi="Arial" w:cs="Arial"/>
            <w:color w:val="000000"/>
            <w:sz w:val="14"/>
            <w:szCs w:val="14"/>
          </w:rPr>
          <w:t>System Global Area (SGA)</w:t>
        </w:r>
        <w:r>
          <w:rPr>
            <w:rFonts w:ascii="Arial" w:hAnsi="Arial" w:cs="Arial"/>
            <w:color w:val="000000"/>
            <w:sz w:val="14"/>
            <w:szCs w:val="14"/>
          </w:rPr>
          <w:t>: Group of shared memory structures, known as SGA components, that contain data and control information for one Oracle Database instance. The SGA is shared by all server and background processes. Examples of data stored in the SGA include cached data blocks and shared SQL areas.</w:t>
        </w:r>
      </w:ins>
    </w:p>
    <w:p w:rsidR="00EE4CAC" w:rsidRDefault="00EE4CAC" w:rsidP="00EE4CAC">
      <w:pPr>
        <w:numPr>
          <w:ilvl w:val="0"/>
          <w:numId w:val="3"/>
        </w:numPr>
        <w:shd w:val="clear" w:color="auto" w:fill="FFFFFF"/>
        <w:spacing w:before="100" w:beforeAutospacing="1" w:after="100" w:afterAutospacing="1" w:line="240" w:lineRule="auto"/>
        <w:ind w:left="376"/>
        <w:rPr>
          <w:ins w:id="30" w:author="Unknown"/>
          <w:rFonts w:ascii="Arial" w:hAnsi="Arial" w:cs="Arial"/>
          <w:color w:val="000000"/>
          <w:sz w:val="14"/>
          <w:szCs w:val="14"/>
        </w:rPr>
      </w:pPr>
      <w:ins w:id="31" w:author="Unknown">
        <w:r>
          <w:rPr>
            <w:rStyle w:val="Strong"/>
            <w:rFonts w:ascii="Arial" w:hAnsi="Arial" w:cs="Arial"/>
            <w:color w:val="000000"/>
            <w:sz w:val="14"/>
            <w:szCs w:val="14"/>
          </w:rPr>
          <w:t>Program Global Areas (PGA)</w:t>
        </w:r>
        <w:r>
          <w:rPr>
            <w:rFonts w:ascii="Arial" w:hAnsi="Arial" w:cs="Arial"/>
            <w:color w:val="000000"/>
            <w:sz w:val="14"/>
            <w:szCs w:val="14"/>
          </w:rPr>
          <w:t>: Memory regions that contain data and control information for a server or background process. A PGA is nonshared memory created by Oracle Database when a server or background process is started. Access to the PGA is exclusive to the server process. Each server process and background process has its own PGA.</w:t>
        </w:r>
      </w:ins>
    </w:p>
    <w:p w:rsidR="00EE4CAC" w:rsidRDefault="00EE4CAC" w:rsidP="00EE4CAC">
      <w:pPr>
        <w:pStyle w:val="NormalWeb"/>
        <w:shd w:val="clear" w:color="auto" w:fill="FFFFFF"/>
        <w:spacing w:before="0" w:beforeAutospacing="0" w:after="264" w:afterAutospacing="0"/>
        <w:rPr>
          <w:ins w:id="32" w:author="Unknown"/>
          <w:rFonts w:ascii="Arial" w:hAnsi="Arial" w:cs="Arial"/>
          <w:color w:val="000000"/>
          <w:sz w:val="14"/>
          <w:szCs w:val="14"/>
        </w:rPr>
      </w:pPr>
      <w:ins w:id="33" w:author="Unknown">
        <w:r>
          <w:rPr>
            <w:rFonts w:ascii="Arial" w:hAnsi="Arial" w:cs="Arial"/>
            <w:color w:val="000000"/>
            <w:sz w:val="14"/>
            <w:szCs w:val="14"/>
          </w:rPr>
          <w:t>The SGA is the memory area that contains data and control information for the instance. The SGA includes the following data structures:</w:t>
        </w:r>
      </w:ins>
    </w:p>
    <w:p w:rsidR="00EE4CAC" w:rsidRDefault="00EE4CAC" w:rsidP="00EE4CAC">
      <w:pPr>
        <w:numPr>
          <w:ilvl w:val="0"/>
          <w:numId w:val="4"/>
        </w:numPr>
        <w:shd w:val="clear" w:color="auto" w:fill="FFFFFF"/>
        <w:spacing w:before="100" w:beforeAutospacing="1" w:after="100" w:afterAutospacing="1" w:line="240" w:lineRule="auto"/>
        <w:ind w:left="376"/>
        <w:rPr>
          <w:ins w:id="34" w:author="Unknown"/>
          <w:rFonts w:ascii="Arial" w:hAnsi="Arial" w:cs="Arial"/>
          <w:color w:val="000000"/>
          <w:sz w:val="14"/>
          <w:szCs w:val="14"/>
        </w:rPr>
      </w:pPr>
      <w:ins w:id="35" w:author="Unknown">
        <w:r>
          <w:rPr>
            <w:rStyle w:val="Strong"/>
            <w:rFonts w:ascii="Arial" w:hAnsi="Arial" w:cs="Arial"/>
            <w:color w:val="000000"/>
            <w:sz w:val="14"/>
            <w:szCs w:val="14"/>
          </w:rPr>
          <w:t>Shared pool</w:t>
        </w:r>
        <w:r>
          <w:rPr>
            <w:rFonts w:ascii="Arial" w:hAnsi="Arial" w:cs="Arial"/>
            <w:color w:val="000000"/>
            <w:sz w:val="14"/>
            <w:szCs w:val="14"/>
          </w:rPr>
          <w:t>: Caches various constructs that can be shared among users</w:t>
        </w:r>
      </w:ins>
    </w:p>
    <w:p w:rsidR="00EE4CAC" w:rsidRDefault="00EE4CAC" w:rsidP="00EE4CAC">
      <w:pPr>
        <w:numPr>
          <w:ilvl w:val="0"/>
          <w:numId w:val="4"/>
        </w:numPr>
        <w:shd w:val="clear" w:color="auto" w:fill="FFFFFF"/>
        <w:spacing w:before="100" w:beforeAutospacing="1" w:after="100" w:afterAutospacing="1" w:line="240" w:lineRule="auto"/>
        <w:ind w:left="376"/>
        <w:rPr>
          <w:ins w:id="36" w:author="Unknown"/>
          <w:rFonts w:ascii="Arial" w:hAnsi="Arial" w:cs="Arial"/>
          <w:color w:val="000000"/>
          <w:sz w:val="14"/>
          <w:szCs w:val="14"/>
        </w:rPr>
      </w:pPr>
      <w:ins w:id="37" w:author="Unknown">
        <w:r>
          <w:rPr>
            <w:rStyle w:val="Strong"/>
            <w:rFonts w:ascii="Arial" w:hAnsi="Arial" w:cs="Arial"/>
            <w:color w:val="000000"/>
            <w:sz w:val="14"/>
            <w:szCs w:val="14"/>
          </w:rPr>
          <w:t>Database buffer cache</w:t>
        </w:r>
        <w:r>
          <w:rPr>
            <w:rFonts w:ascii="Arial" w:hAnsi="Arial" w:cs="Arial"/>
            <w:color w:val="000000"/>
            <w:sz w:val="14"/>
            <w:szCs w:val="14"/>
          </w:rPr>
          <w:t>: Caches blocks of data retrieved from the database</w:t>
        </w:r>
      </w:ins>
    </w:p>
    <w:p w:rsidR="00EE4CAC" w:rsidRDefault="00EE4CAC" w:rsidP="00EE4CAC">
      <w:pPr>
        <w:numPr>
          <w:ilvl w:val="0"/>
          <w:numId w:val="4"/>
        </w:numPr>
        <w:shd w:val="clear" w:color="auto" w:fill="FFFFFF"/>
        <w:spacing w:before="100" w:beforeAutospacing="1" w:after="100" w:afterAutospacing="1" w:line="240" w:lineRule="auto"/>
        <w:ind w:left="376"/>
        <w:rPr>
          <w:ins w:id="38" w:author="Unknown"/>
          <w:rFonts w:ascii="Arial" w:hAnsi="Arial" w:cs="Arial"/>
          <w:color w:val="000000"/>
          <w:sz w:val="14"/>
          <w:szCs w:val="14"/>
        </w:rPr>
      </w:pPr>
      <w:ins w:id="39" w:author="Unknown">
        <w:r>
          <w:rPr>
            <w:rStyle w:val="Strong"/>
            <w:rFonts w:ascii="Arial" w:hAnsi="Arial" w:cs="Arial"/>
            <w:color w:val="000000"/>
            <w:sz w:val="14"/>
            <w:szCs w:val="14"/>
          </w:rPr>
          <w:t>Redo log buffer</w:t>
        </w:r>
        <w:r>
          <w:rPr>
            <w:rFonts w:ascii="Arial" w:hAnsi="Arial" w:cs="Arial"/>
            <w:color w:val="000000"/>
            <w:sz w:val="14"/>
            <w:szCs w:val="14"/>
          </w:rPr>
          <w:t>: Caches redo information (used for instance recovery) until it can be written to the physical redo log files stored on the disk</w:t>
        </w:r>
      </w:ins>
    </w:p>
    <w:p w:rsidR="00EE4CAC" w:rsidRDefault="00EE4CAC" w:rsidP="00EE4CAC">
      <w:pPr>
        <w:numPr>
          <w:ilvl w:val="0"/>
          <w:numId w:val="4"/>
        </w:numPr>
        <w:shd w:val="clear" w:color="auto" w:fill="FFFFFF"/>
        <w:spacing w:before="100" w:beforeAutospacing="1" w:after="100" w:afterAutospacing="1" w:line="240" w:lineRule="auto"/>
        <w:ind w:left="376"/>
        <w:rPr>
          <w:ins w:id="40" w:author="Unknown"/>
          <w:rFonts w:ascii="Arial" w:hAnsi="Arial" w:cs="Arial"/>
          <w:color w:val="000000"/>
          <w:sz w:val="14"/>
          <w:szCs w:val="14"/>
        </w:rPr>
      </w:pPr>
      <w:ins w:id="41" w:author="Unknown">
        <w:r>
          <w:rPr>
            <w:rStyle w:val="Strong"/>
            <w:rFonts w:ascii="Arial" w:hAnsi="Arial" w:cs="Arial"/>
            <w:color w:val="000000"/>
            <w:sz w:val="14"/>
            <w:szCs w:val="14"/>
          </w:rPr>
          <w:t>Large pool</w:t>
        </w:r>
        <w:r>
          <w:rPr>
            <w:rFonts w:ascii="Arial" w:hAnsi="Arial" w:cs="Arial"/>
            <w:color w:val="000000"/>
            <w:sz w:val="14"/>
            <w:szCs w:val="14"/>
          </w:rPr>
          <w:t>: Optional area that provides large memory allocations for certain large processes, such as Oracle backup and recovery operations, and I/O server processes</w:t>
        </w:r>
      </w:ins>
    </w:p>
    <w:p w:rsidR="00EE4CAC" w:rsidRDefault="00EE4CAC" w:rsidP="00EE4CAC">
      <w:pPr>
        <w:numPr>
          <w:ilvl w:val="0"/>
          <w:numId w:val="4"/>
        </w:numPr>
        <w:shd w:val="clear" w:color="auto" w:fill="FFFFFF"/>
        <w:spacing w:before="100" w:beforeAutospacing="1" w:after="100" w:afterAutospacing="1" w:line="240" w:lineRule="auto"/>
        <w:ind w:left="376"/>
        <w:rPr>
          <w:ins w:id="42" w:author="Unknown"/>
          <w:rFonts w:ascii="Arial" w:hAnsi="Arial" w:cs="Arial"/>
          <w:color w:val="000000"/>
          <w:sz w:val="14"/>
          <w:szCs w:val="14"/>
        </w:rPr>
      </w:pPr>
      <w:ins w:id="43" w:author="Unknown">
        <w:r>
          <w:rPr>
            <w:rStyle w:val="Strong"/>
            <w:rFonts w:ascii="Arial" w:hAnsi="Arial" w:cs="Arial"/>
            <w:color w:val="000000"/>
            <w:sz w:val="14"/>
            <w:szCs w:val="14"/>
          </w:rPr>
          <w:t>Java pool</w:t>
        </w:r>
        <w:r>
          <w:rPr>
            <w:rFonts w:ascii="Arial" w:hAnsi="Arial" w:cs="Arial"/>
            <w:color w:val="000000"/>
            <w:sz w:val="14"/>
            <w:szCs w:val="14"/>
          </w:rPr>
          <w:t>: Used for all session-specific Java code and data in the Java Virtual Machine (JVM)</w:t>
        </w:r>
      </w:ins>
    </w:p>
    <w:p w:rsidR="00EE4CAC" w:rsidRDefault="00EE4CAC" w:rsidP="00EE4CAC">
      <w:pPr>
        <w:numPr>
          <w:ilvl w:val="0"/>
          <w:numId w:val="4"/>
        </w:numPr>
        <w:shd w:val="clear" w:color="auto" w:fill="FFFFFF"/>
        <w:spacing w:before="100" w:beforeAutospacing="1" w:after="100" w:afterAutospacing="1" w:line="240" w:lineRule="auto"/>
        <w:ind w:left="376"/>
        <w:rPr>
          <w:ins w:id="44" w:author="Unknown"/>
          <w:rFonts w:ascii="Arial" w:hAnsi="Arial" w:cs="Arial"/>
          <w:color w:val="000000"/>
          <w:sz w:val="14"/>
          <w:szCs w:val="14"/>
        </w:rPr>
      </w:pPr>
      <w:ins w:id="45" w:author="Unknown">
        <w:r>
          <w:rPr>
            <w:rStyle w:val="Strong"/>
            <w:rFonts w:ascii="Arial" w:hAnsi="Arial" w:cs="Arial"/>
            <w:color w:val="000000"/>
            <w:sz w:val="14"/>
            <w:szCs w:val="14"/>
          </w:rPr>
          <w:t>Streams pool</w:t>
        </w:r>
        <w:r>
          <w:rPr>
            <w:rFonts w:ascii="Arial" w:hAnsi="Arial" w:cs="Arial"/>
            <w:color w:val="000000"/>
            <w:sz w:val="14"/>
            <w:szCs w:val="14"/>
          </w:rPr>
          <w:t>: Used by Oracle Streams to store information required by capture and apply</w:t>
        </w:r>
      </w:ins>
    </w:p>
    <w:p w:rsidR="00EE4CAC" w:rsidRDefault="00EE4CAC" w:rsidP="00EE4CAC">
      <w:pPr>
        <w:numPr>
          <w:ilvl w:val="0"/>
          <w:numId w:val="4"/>
        </w:numPr>
        <w:shd w:val="clear" w:color="auto" w:fill="FFFFFF"/>
        <w:spacing w:before="100" w:beforeAutospacing="1" w:after="100" w:afterAutospacing="1" w:line="240" w:lineRule="auto"/>
        <w:ind w:left="376"/>
        <w:rPr>
          <w:ins w:id="46" w:author="Unknown"/>
          <w:rFonts w:ascii="Arial" w:hAnsi="Arial" w:cs="Arial"/>
          <w:color w:val="000000"/>
          <w:sz w:val="14"/>
          <w:szCs w:val="14"/>
        </w:rPr>
      </w:pPr>
      <w:ins w:id="47" w:author="Unknown">
        <w:r>
          <w:rPr>
            <w:rStyle w:val="Strong"/>
            <w:rFonts w:ascii="Arial" w:hAnsi="Arial" w:cs="Arial"/>
            <w:color w:val="000000"/>
            <w:sz w:val="14"/>
            <w:szCs w:val="14"/>
          </w:rPr>
          <w:t>Fixed SGA</w:t>
        </w:r>
        <w:r>
          <w:rPr>
            <w:rFonts w:ascii="Arial" w:hAnsi="Arial" w:cs="Arial"/>
            <w:color w:val="000000"/>
            <w:sz w:val="14"/>
            <w:szCs w:val="14"/>
          </w:rPr>
          <w:t>: An internal housekeeping area containing general information about the state of the database and the instance, and information communicated between processes When you start the instance, the amount of memory allocated for the SGA is displayed.</w:t>
        </w:r>
      </w:ins>
    </w:p>
    <w:p w:rsidR="00EE4CAC" w:rsidRDefault="00EE4CAC" w:rsidP="00EE4CAC">
      <w:pPr>
        <w:pStyle w:val="NormalWeb"/>
        <w:shd w:val="clear" w:color="auto" w:fill="FFFFFF"/>
        <w:spacing w:before="0" w:beforeAutospacing="0" w:after="264" w:afterAutospacing="0"/>
        <w:rPr>
          <w:ins w:id="48" w:author="Unknown"/>
          <w:rFonts w:ascii="Arial" w:hAnsi="Arial" w:cs="Arial"/>
          <w:color w:val="000000"/>
          <w:sz w:val="14"/>
          <w:szCs w:val="14"/>
        </w:rPr>
      </w:pPr>
      <w:ins w:id="49" w:author="Unknown">
        <w:r>
          <w:rPr>
            <w:rFonts w:ascii="Arial" w:hAnsi="Arial" w:cs="Arial"/>
            <w:color w:val="000000"/>
            <w:sz w:val="14"/>
            <w:szCs w:val="14"/>
          </w:rPr>
          <w:t>A </w:t>
        </w:r>
        <w:r>
          <w:rPr>
            <w:rStyle w:val="Strong"/>
            <w:rFonts w:ascii="Arial" w:hAnsi="Arial" w:cs="Arial"/>
            <w:color w:val="000000"/>
            <w:sz w:val="14"/>
            <w:szCs w:val="14"/>
          </w:rPr>
          <w:t>Program Global Area (PGA)</w:t>
        </w:r>
        <w:r>
          <w:rPr>
            <w:rFonts w:ascii="Arial" w:hAnsi="Arial" w:cs="Arial"/>
            <w:color w:val="000000"/>
            <w:sz w:val="14"/>
            <w:szCs w:val="14"/>
          </w:rPr>
          <w:t> is a memory region that contains data and control information for each server process. An Oracle server process services a client’s requests. Each server process has its own private PGA that is allocated when the server process is started. Access to the PGA is exclusive to that server process, and the PGA is read and written only by the Oracle code acting on its behalf. The PGA is divided into two major areas: stack space and the user global area (UGA).</w:t>
        </w:r>
      </w:ins>
    </w:p>
    <w:p w:rsidR="00EE4CAC" w:rsidRDefault="00EE4CAC" w:rsidP="00EE4CAC">
      <w:pPr>
        <w:pStyle w:val="NormalWeb"/>
        <w:shd w:val="clear" w:color="auto" w:fill="FFFFFF"/>
        <w:spacing w:before="0" w:beforeAutospacing="0" w:after="264" w:afterAutospacing="0"/>
        <w:rPr>
          <w:ins w:id="50" w:author="Unknown"/>
          <w:rFonts w:ascii="Arial" w:hAnsi="Arial" w:cs="Arial"/>
          <w:color w:val="000000"/>
          <w:sz w:val="14"/>
          <w:szCs w:val="14"/>
        </w:rPr>
      </w:pPr>
      <w:ins w:id="51" w:author="Unknown">
        <w:r>
          <w:rPr>
            <w:rFonts w:ascii="Arial" w:hAnsi="Arial" w:cs="Arial"/>
            <w:color w:val="000000"/>
            <w:sz w:val="14"/>
            <w:szCs w:val="14"/>
          </w:rPr>
          <w:t>With the dynamic SGA infrastructure, the sizes of the database buffer cache, the shared pool, the large pool, the Java pool, and the Streams pool can change without shutting down the instance.</w:t>
        </w:r>
      </w:ins>
    </w:p>
    <w:p w:rsidR="00EE4CAC" w:rsidRDefault="00EE4CAC" w:rsidP="00EE4CAC">
      <w:pPr>
        <w:pStyle w:val="NormalWeb"/>
        <w:shd w:val="clear" w:color="auto" w:fill="FFFFFF"/>
        <w:spacing w:before="0" w:beforeAutospacing="0" w:after="264" w:afterAutospacing="0"/>
        <w:rPr>
          <w:ins w:id="52" w:author="Unknown"/>
          <w:rFonts w:ascii="Arial" w:hAnsi="Arial" w:cs="Arial"/>
          <w:color w:val="000000"/>
          <w:sz w:val="14"/>
          <w:szCs w:val="14"/>
        </w:rPr>
      </w:pPr>
      <w:ins w:id="53" w:author="Unknown">
        <w:r>
          <w:rPr>
            <w:rFonts w:ascii="Arial" w:hAnsi="Arial" w:cs="Arial"/>
            <w:color w:val="000000"/>
            <w:sz w:val="14"/>
            <w:szCs w:val="14"/>
          </w:rPr>
          <w:t>The Oracle Database server uses initialization parameters to create and manage memory structures. The simplest way to manage memory is to allow the database to automatically manage and tune it for you. To do so (on most platforms), you only have to set a target memory size initialization parameter (</w:t>
        </w:r>
        <w:r>
          <w:rPr>
            <w:rStyle w:val="Strong"/>
            <w:rFonts w:ascii="Arial" w:hAnsi="Arial" w:cs="Arial"/>
            <w:color w:val="000000"/>
            <w:sz w:val="14"/>
            <w:szCs w:val="14"/>
          </w:rPr>
          <w:t>MEMORY_TARGET</w:t>
        </w:r>
        <w:r>
          <w:rPr>
            <w:rFonts w:ascii="Arial" w:hAnsi="Arial" w:cs="Arial"/>
            <w:color w:val="000000"/>
            <w:sz w:val="14"/>
            <w:szCs w:val="14"/>
          </w:rPr>
          <w:t>) and a maximum memory size initialization parameter (</w:t>
        </w:r>
        <w:r>
          <w:rPr>
            <w:rStyle w:val="Strong"/>
            <w:rFonts w:ascii="Arial" w:hAnsi="Arial" w:cs="Arial"/>
            <w:color w:val="000000"/>
            <w:sz w:val="14"/>
            <w:szCs w:val="14"/>
          </w:rPr>
          <w:t>MEMORY_MAX_TARGET</w:t>
        </w:r>
        <w:r>
          <w:rPr>
            <w:rFonts w:ascii="Arial" w:hAnsi="Arial" w:cs="Arial"/>
            <w:color w:val="000000"/>
            <w:sz w:val="14"/>
            <w:szCs w:val="14"/>
          </w:rPr>
          <w:t>).</w:t>
        </w:r>
      </w:ins>
    </w:p>
    <w:p w:rsidR="00EE4CAC" w:rsidRDefault="00EE4CAC" w:rsidP="00EE4CAC">
      <w:pPr>
        <w:pStyle w:val="Heading2"/>
        <w:pBdr>
          <w:bottom w:val="dashed" w:sz="4" w:space="5" w:color="CFCACA"/>
        </w:pBdr>
        <w:shd w:val="clear" w:color="auto" w:fill="FFFFFF"/>
        <w:spacing w:before="0" w:after="94"/>
        <w:rPr>
          <w:ins w:id="54" w:author="Unknown"/>
          <w:rFonts w:ascii="Times New Roman" w:hAnsi="Times New Roman" w:cs="Times New Roman"/>
          <w:b w:val="0"/>
          <w:bCs w:val="0"/>
          <w:color w:val="D35400"/>
          <w:sz w:val="36"/>
          <w:szCs w:val="36"/>
        </w:rPr>
      </w:pPr>
      <w:ins w:id="55" w:author="Unknown">
        <w:r>
          <w:rPr>
            <w:b w:val="0"/>
            <w:bCs w:val="0"/>
            <w:color w:val="D35400"/>
          </w:rPr>
          <w:t>Process Architecture</w:t>
        </w:r>
      </w:ins>
    </w:p>
    <w:p w:rsidR="00EE4CAC" w:rsidRDefault="00EE4CAC" w:rsidP="00EE4CAC">
      <w:pPr>
        <w:pStyle w:val="NormalWeb"/>
        <w:shd w:val="clear" w:color="auto" w:fill="FFFFFF"/>
        <w:spacing w:before="0" w:beforeAutospacing="0" w:after="264" w:afterAutospacing="0"/>
        <w:rPr>
          <w:ins w:id="56" w:author="Unknown"/>
          <w:rFonts w:ascii="Arial" w:hAnsi="Arial" w:cs="Arial"/>
          <w:color w:val="000000"/>
          <w:sz w:val="14"/>
          <w:szCs w:val="14"/>
        </w:rPr>
      </w:pPr>
      <w:ins w:id="57" w:author="Unknown">
        <w:r>
          <w:rPr>
            <w:rFonts w:ascii="Arial" w:hAnsi="Arial" w:cs="Arial"/>
            <w:color w:val="000000"/>
            <w:sz w:val="14"/>
            <w:szCs w:val="14"/>
          </w:rPr>
          <w:t>The processes in an Oracle Database system can be divided into three major groups:</w:t>
        </w:r>
      </w:ins>
    </w:p>
    <w:p w:rsidR="00EE4CAC" w:rsidRDefault="00EE4CAC" w:rsidP="00EE4CAC">
      <w:pPr>
        <w:numPr>
          <w:ilvl w:val="0"/>
          <w:numId w:val="5"/>
        </w:numPr>
        <w:shd w:val="clear" w:color="auto" w:fill="FFFFFF"/>
        <w:spacing w:before="100" w:beforeAutospacing="1" w:after="100" w:afterAutospacing="1" w:line="240" w:lineRule="auto"/>
        <w:ind w:left="376"/>
        <w:rPr>
          <w:ins w:id="58" w:author="Unknown"/>
          <w:rFonts w:ascii="Arial" w:hAnsi="Arial" w:cs="Arial"/>
          <w:color w:val="000000"/>
          <w:sz w:val="14"/>
          <w:szCs w:val="14"/>
        </w:rPr>
      </w:pPr>
      <w:ins w:id="59" w:author="Unknown">
        <w:r>
          <w:rPr>
            <w:rStyle w:val="Strong"/>
            <w:rFonts w:ascii="Arial" w:hAnsi="Arial" w:cs="Arial"/>
            <w:color w:val="000000"/>
            <w:sz w:val="14"/>
            <w:szCs w:val="14"/>
          </w:rPr>
          <w:t>User processes</w:t>
        </w:r>
        <w:r>
          <w:rPr>
            <w:rFonts w:ascii="Arial" w:hAnsi="Arial" w:cs="Arial"/>
            <w:color w:val="000000"/>
            <w:sz w:val="14"/>
            <w:szCs w:val="14"/>
          </w:rPr>
          <w:t> that run the application or Oracle tool code</w:t>
        </w:r>
      </w:ins>
    </w:p>
    <w:p w:rsidR="00EE4CAC" w:rsidRDefault="00EE4CAC" w:rsidP="00EE4CAC">
      <w:pPr>
        <w:numPr>
          <w:ilvl w:val="0"/>
          <w:numId w:val="5"/>
        </w:numPr>
        <w:shd w:val="clear" w:color="auto" w:fill="FFFFFF"/>
        <w:spacing w:before="100" w:beforeAutospacing="1" w:after="100" w:afterAutospacing="1" w:line="240" w:lineRule="auto"/>
        <w:ind w:left="376"/>
        <w:rPr>
          <w:ins w:id="60" w:author="Unknown"/>
          <w:rFonts w:ascii="Arial" w:hAnsi="Arial" w:cs="Arial"/>
          <w:color w:val="000000"/>
          <w:sz w:val="14"/>
          <w:szCs w:val="14"/>
        </w:rPr>
      </w:pPr>
      <w:ins w:id="61" w:author="Unknown">
        <w:r>
          <w:rPr>
            <w:rStyle w:val="Strong"/>
            <w:rFonts w:ascii="Arial" w:hAnsi="Arial" w:cs="Arial"/>
            <w:color w:val="000000"/>
            <w:sz w:val="14"/>
            <w:szCs w:val="14"/>
          </w:rPr>
          <w:t>Oracle Database processes</w:t>
        </w:r>
        <w:r>
          <w:rPr>
            <w:rFonts w:ascii="Arial" w:hAnsi="Arial" w:cs="Arial"/>
            <w:color w:val="000000"/>
            <w:sz w:val="14"/>
            <w:szCs w:val="14"/>
          </w:rPr>
          <w:t> that run the Oracle Database server code (including server processes and background processes)</w:t>
        </w:r>
      </w:ins>
    </w:p>
    <w:p w:rsidR="00EE4CAC" w:rsidRDefault="00EE4CAC" w:rsidP="00EE4CAC">
      <w:pPr>
        <w:numPr>
          <w:ilvl w:val="0"/>
          <w:numId w:val="5"/>
        </w:numPr>
        <w:shd w:val="clear" w:color="auto" w:fill="FFFFFF"/>
        <w:spacing w:before="100" w:beforeAutospacing="1" w:after="100" w:afterAutospacing="1" w:line="240" w:lineRule="auto"/>
        <w:ind w:left="376"/>
        <w:rPr>
          <w:ins w:id="62" w:author="Unknown"/>
          <w:rFonts w:ascii="Arial" w:hAnsi="Arial" w:cs="Arial"/>
          <w:color w:val="000000"/>
          <w:sz w:val="14"/>
          <w:szCs w:val="14"/>
        </w:rPr>
      </w:pPr>
      <w:ins w:id="63" w:author="Unknown">
        <w:r>
          <w:rPr>
            <w:rStyle w:val="Strong"/>
            <w:rFonts w:ascii="Arial" w:hAnsi="Arial" w:cs="Arial"/>
            <w:color w:val="000000"/>
            <w:sz w:val="14"/>
            <w:szCs w:val="14"/>
          </w:rPr>
          <w:t>Oracle daemons and application processes</w:t>
        </w:r>
        <w:r>
          <w:rPr>
            <w:rFonts w:ascii="Arial" w:hAnsi="Arial" w:cs="Arial"/>
            <w:color w:val="000000"/>
            <w:sz w:val="14"/>
            <w:szCs w:val="14"/>
          </w:rPr>
          <w:t> not specific to a single database</w:t>
        </w:r>
      </w:ins>
    </w:p>
    <w:p w:rsidR="00EE4CAC" w:rsidRDefault="00EE4CAC" w:rsidP="00EE4CAC">
      <w:pPr>
        <w:pStyle w:val="NormalWeb"/>
        <w:shd w:val="clear" w:color="auto" w:fill="FFFFFF"/>
        <w:spacing w:before="0" w:beforeAutospacing="0" w:after="264" w:afterAutospacing="0"/>
        <w:rPr>
          <w:ins w:id="64" w:author="Unknown"/>
          <w:rFonts w:ascii="Arial" w:hAnsi="Arial" w:cs="Arial"/>
          <w:color w:val="000000"/>
          <w:sz w:val="14"/>
          <w:szCs w:val="14"/>
        </w:rPr>
      </w:pPr>
      <w:ins w:id="65" w:author="Unknown">
        <w:r>
          <w:rPr>
            <w:rFonts w:ascii="Arial" w:hAnsi="Arial" w:cs="Arial"/>
            <w:color w:val="000000"/>
            <w:sz w:val="14"/>
            <w:szCs w:val="14"/>
          </w:rPr>
          <w:t xml:space="preserve">When a user runs an application program or an Oracle tool such as SQL*Plus, the term user process is used to refer to the user’s application. The user process may or may not be on the database server machine. Oracle Database also creates a server process to execute the commands </w:t>
        </w:r>
        <w:r>
          <w:rPr>
            <w:rFonts w:ascii="Arial" w:hAnsi="Arial" w:cs="Arial"/>
            <w:color w:val="000000"/>
            <w:sz w:val="14"/>
            <w:szCs w:val="14"/>
          </w:rPr>
          <w:lastRenderedPageBreak/>
          <w:t>issued by the user process. In addition, the Oracle server also has a set of background processes for an instance that interact with each other and with the operating system to manage the memory structures, asynchronously perform I/O to write data to disk, and perform other required tasks. The process structure varies for different Oracle Database configurations, depending on the operating system and the choice of Oracle Database options. The code for connected users can be configured as a dedicated server or a shared server.</w:t>
        </w:r>
      </w:ins>
    </w:p>
    <w:p w:rsidR="00EE4CAC" w:rsidRDefault="00EE4CAC" w:rsidP="00EE4CAC">
      <w:pPr>
        <w:pStyle w:val="Heading3"/>
        <w:shd w:val="clear" w:color="auto" w:fill="FFFFFF"/>
        <w:spacing w:before="0" w:beforeAutospacing="0" w:after="94" w:afterAutospacing="0"/>
        <w:rPr>
          <w:ins w:id="66" w:author="Unknown"/>
          <w:b w:val="0"/>
          <w:bCs w:val="0"/>
          <w:color w:val="000000"/>
        </w:rPr>
      </w:pPr>
      <w:ins w:id="67" w:author="Unknown">
        <w:r>
          <w:rPr>
            <w:b w:val="0"/>
            <w:bCs w:val="0"/>
            <w:color w:val="000000"/>
          </w:rPr>
          <w:t>Dedicated server</w:t>
        </w:r>
      </w:ins>
    </w:p>
    <w:p w:rsidR="00EE4CAC" w:rsidRDefault="00EE4CAC" w:rsidP="00EE4CAC">
      <w:pPr>
        <w:pStyle w:val="NormalWeb"/>
        <w:shd w:val="clear" w:color="auto" w:fill="FFFFFF"/>
        <w:spacing w:before="0" w:beforeAutospacing="0" w:after="264" w:afterAutospacing="0"/>
        <w:rPr>
          <w:ins w:id="68" w:author="Unknown"/>
          <w:rFonts w:ascii="Arial" w:hAnsi="Arial" w:cs="Arial"/>
          <w:color w:val="000000"/>
          <w:sz w:val="14"/>
          <w:szCs w:val="14"/>
        </w:rPr>
      </w:pPr>
      <w:ins w:id="69" w:author="Unknown">
        <w:r>
          <w:rPr>
            <w:rFonts w:ascii="Arial" w:hAnsi="Arial" w:cs="Arial"/>
            <w:color w:val="000000"/>
            <w:sz w:val="14"/>
            <w:szCs w:val="14"/>
          </w:rPr>
          <w:t>For each session, the database application is run by a user process that is served by a dedicated server process that executes Oracle database server code.</w:t>
        </w:r>
      </w:ins>
    </w:p>
    <w:p w:rsidR="00EE4CAC" w:rsidRDefault="00EE4CAC" w:rsidP="00EE4CAC">
      <w:pPr>
        <w:pStyle w:val="Heading3"/>
        <w:shd w:val="clear" w:color="auto" w:fill="FFFFFF"/>
        <w:spacing w:before="0" w:beforeAutospacing="0" w:after="94" w:afterAutospacing="0"/>
        <w:rPr>
          <w:ins w:id="70" w:author="Unknown"/>
          <w:b w:val="0"/>
          <w:bCs w:val="0"/>
          <w:color w:val="000000"/>
        </w:rPr>
      </w:pPr>
      <w:ins w:id="71" w:author="Unknown">
        <w:r>
          <w:rPr>
            <w:b w:val="0"/>
            <w:bCs w:val="0"/>
            <w:color w:val="000000"/>
          </w:rPr>
          <w:t>Shared server</w:t>
        </w:r>
      </w:ins>
    </w:p>
    <w:p w:rsidR="00EE4CAC" w:rsidRDefault="00EE4CAC" w:rsidP="00EE4CAC">
      <w:pPr>
        <w:pStyle w:val="NormalWeb"/>
        <w:shd w:val="clear" w:color="auto" w:fill="FFFFFF"/>
        <w:spacing w:before="0" w:beforeAutospacing="0" w:after="264" w:afterAutospacing="0"/>
        <w:rPr>
          <w:ins w:id="72" w:author="Unknown"/>
          <w:rFonts w:ascii="Arial" w:hAnsi="Arial" w:cs="Arial"/>
          <w:color w:val="000000"/>
          <w:sz w:val="14"/>
          <w:szCs w:val="14"/>
        </w:rPr>
      </w:pPr>
      <w:ins w:id="73" w:author="Unknown">
        <w:r>
          <w:rPr>
            <w:rFonts w:ascii="Arial" w:hAnsi="Arial" w:cs="Arial"/>
            <w:color w:val="000000"/>
            <w:sz w:val="14"/>
            <w:szCs w:val="14"/>
          </w:rPr>
          <w:t>Eliminates the need for a dedicated server process for each connection. A dispatcher directs multiple incoming network session requests to a pool of shared server processes. A shared server process serves any client request.</w:t>
        </w:r>
      </w:ins>
    </w:p>
    <w:p w:rsidR="00EE4CAC" w:rsidRDefault="00EE4CAC" w:rsidP="00EE4CAC">
      <w:pPr>
        <w:pStyle w:val="Heading2"/>
        <w:pBdr>
          <w:bottom w:val="dashed" w:sz="4" w:space="5" w:color="CFCACA"/>
        </w:pBdr>
        <w:shd w:val="clear" w:color="auto" w:fill="FFFFFF"/>
        <w:spacing w:before="0" w:after="94"/>
        <w:rPr>
          <w:ins w:id="74" w:author="Unknown"/>
          <w:rFonts w:ascii="Times New Roman" w:hAnsi="Times New Roman" w:cs="Times New Roman"/>
          <w:b w:val="0"/>
          <w:bCs w:val="0"/>
          <w:color w:val="D35400"/>
          <w:sz w:val="36"/>
          <w:szCs w:val="36"/>
        </w:rPr>
      </w:pPr>
      <w:ins w:id="75" w:author="Unknown">
        <w:r>
          <w:rPr>
            <w:b w:val="0"/>
            <w:bCs w:val="0"/>
            <w:color w:val="D35400"/>
          </w:rPr>
          <w:t>Process Structures</w:t>
        </w:r>
      </w:ins>
    </w:p>
    <w:p w:rsidR="00EE4CAC" w:rsidRDefault="00EE4CAC" w:rsidP="00EE4CAC">
      <w:pPr>
        <w:pStyle w:val="NormalWeb"/>
        <w:shd w:val="clear" w:color="auto" w:fill="FFFFFF"/>
        <w:spacing w:before="0" w:beforeAutospacing="0" w:after="264" w:afterAutospacing="0"/>
        <w:rPr>
          <w:ins w:id="76" w:author="Unknown"/>
          <w:rFonts w:ascii="Arial" w:hAnsi="Arial" w:cs="Arial"/>
          <w:color w:val="000000"/>
          <w:sz w:val="14"/>
          <w:szCs w:val="14"/>
        </w:rPr>
      </w:pPr>
      <w:r>
        <w:rPr>
          <w:rFonts w:ascii="Arial" w:hAnsi="Arial" w:cs="Arial"/>
          <w:noProof/>
          <w:color w:val="000000"/>
          <w:sz w:val="14"/>
          <w:szCs w:val="14"/>
        </w:rPr>
        <w:drawing>
          <wp:inline distT="0" distB="0" distL="0" distR="0">
            <wp:extent cx="2566460" cy="1996142"/>
            <wp:effectExtent l="19050" t="0" r="5290" b="0"/>
            <wp:docPr id="10" name="Picture 10" descr="process structures oracle databas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cess structures oracle database basics"/>
                    <pic:cNvPicPr>
                      <a:picLocks noChangeAspect="1" noChangeArrowheads="1"/>
                    </pic:cNvPicPr>
                  </pic:nvPicPr>
                  <pic:blipFill>
                    <a:blip r:embed="rId19"/>
                    <a:srcRect/>
                    <a:stretch>
                      <a:fillRect/>
                    </a:stretch>
                  </pic:blipFill>
                  <pic:spPr bwMode="auto">
                    <a:xfrm>
                      <a:off x="0" y="0"/>
                      <a:ext cx="2566550" cy="1996212"/>
                    </a:xfrm>
                    <a:prstGeom prst="rect">
                      <a:avLst/>
                    </a:prstGeom>
                    <a:noFill/>
                    <a:ln w="9525">
                      <a:noFill/>
                      <a:miter lim="800000"/>
                      <a:headEnd/>
                      <a:tailEnd/>
                    </a:ln>
                  </pic:spPr>
                </pic:pic>
              </a:graphicData>
            </a:graphic>
          </wp:inline>
        </w:drawing>
      </w:r>
    </w:p>
    <w:p w:rsidR="00EE4CAC" w:rsidRDefault="00EE4CAC" w:rsidP="00EE4CAC">
      <w:pPr>
        <w:pStyle w:val="Heading3"/>
        <w:shd w:val="clear" w:color="auto" w:fill="FFFFFF"/>
        <w:spacing w:before="0" w:beforeAutospacing="0" w:after="94" w:afterAutospacing="0"/>
        <w:rPr>
          <w:ins w:id="77" w:author="Unknown"/>
          <w:b w:val="0"/>
          <w:bCs w:val="0"/>
          <w:color w:val="000000"/>
        </w:rPr>
      </w:pPr>
      <w:ins w:id="78" w:author="Unknown">
        <w:r>
          <w:rPr>
            <w:b w:val="0"/>
            <w:bCs w:val="0"/>
            <w:color w:val="000000"/>
          </w:rPr>
          <w:t>Server Processes</w:t>
        </w:r>
      </w:ins>
    </w:p>
    <w:p w:rsidR="00EE4CAC" w:rsidRDefault="00EE4CAC" w:rsidP="00EE4CAC">
      <w:pPr>
        <w:pStyle w:val="NormalWeb"/>
        <w:shd w:val="clear" w:color="auto" w:fill="FFFFFF"/>
        <w:spacing w:before="0" w:beforeAutospacing="0" w:after="264" w:afterAutospacing="0"/>
        <w:rPr>
          <w:ins w:id="79" w:author="Unknown"/>
          <w:rFonts w:ascii="Arial" w:hAnsi="Arial" w:cs="Arial"/>
          <w:color w:val="000000"/>
          <w:sz w:val="14"/>
          <w:szCs w:val="14"/>
        </w:rPr>
      </w:pPr>
      <w:ins w:id="80" w:author="Unknown">
        <w:r>
          <w:rPr>
            <w:rFonts w:ascii="Arial" w:hAnsi="Arial" w:cs="Arial"/>
            <w:color w:val="000000"/>
            <w:sz w:val="14"/>
            <w:szCs w:val="14"/>
          </w:rPr>
          <w:t>Oracle Database creates server processes to handle the requests of user processes connected to the instance. The user process represents the application or tool that connects to the Oracle database. It may be on the same machine as the Oracle database, or it may</w:t>
        </w:r>
        <w:r>
          <w:rPr>
            <w:rFonts w:ascii="Arial" w:hAnsi="Arial" w:cs="Arial"/>
            <w:color w:val="000000"/>
            <w:sz w:val="14"/>
            <w:szCs w:val="14"/>
          </w:rPr>
          <w:br/>
          <w:t>exist on a remote client and use a network to reach the Oracle database. The user process first communicates with a listener process that creates a server process in a dedicated environment.</w:t>
        </w:r>
      </w:ins>
    </w:p>
    <w:p w:rsidR="00EE4CAC" w:rsidRDefault="00EE4CAC" w:rsidP="00EE4CAC">
      <w:pPr>
        <w:pStyle w:val="NormalWeb"/>
        <w:shd w:val="clear" w:color="auto" w:fill="FFFFFF"/>
        <w:spacing w:before="0" w:beforeAutospacing="0" w:after="264" w:afterAutospacing="0"/>
        <w:rPr>
          <w:ins w:id="81" w:author="Unknown"/>
          <w:rFonts w:ascii="Arial" w:hAnsi="Arial" w:cs="Arial"/>
          <w:color w:val="000000"/>
          <w:sz w:val="14"/>
          <w:szCs w:val="14"/>
        </w:rPr>
      </w:pPr>
      <w:ins w:id="82" w:author="Unknown">
        <w:r>
          <w:rPr>
            <w:rFonts w:ascii="Arial" w:hAnsi="Arial" w:cs="Arial"/>
            <w:color w:val="000000"/>
            <w:sz w:val="14"/>
            <w:szCs w:val="14"/>
          </w:rPr>
          <w:t>Server processes created on behalf of each user’s application can perform one or more of the following:</w:t>
        </w:r>
      </w:ins>
    </w:p>
    <w:p w:rsidR="00EE4CAC" w:rsidRDefault="00EE4CAC" w:rsidP="00EE4CAC">
      <w:pPr>
        <w:numPr>
          <w:ilvl w:val="0"/>
          <w:numId w:val="6"/>
        </w:numPr>
        <w:shd w:val="clear" w:color="auto" w:fill="FFFFFF"/>
        <w:spacing w:before="100" w:beforeAutospacing="1" w:after="100" w:afterAutospacing="1" w:line="240" w:lineRule="auto"/>
        <w:ind w:left="376"/>
        <w:rPr>
          <w:ins w:id="83" w:author="Unknown"/>
          <w:rFonts w:ascii="Arial" w:hAnsi="Arial" w:cs="Arial"/>
          <w:color w:val="000000"/>
          <w:sz w:val="14"/>
          <w:szCs w:val="14"/>
        </w:rPr>
      </w:pPr>
      <w:ins w:id="84" w:author="Unknown">
        <w:r>
          <w:rPr>
            <w:rFonts w:ascii="Arial" w:hAnsi="Arial" w:cs="Arial"/>
            <w:color w:val="000000"/>
            <w:sz w:val="14"/>
            <w:szCs w:val="14"/>
          </w:rPr>
          <w:t>Parse and run SQL statements issued through the application.</w:t>
        </w:r>
      </w:ins>
    </w:p>
    <w:p w:rsidR="00EE4CAC" w:rsidRDefault="00EE4CAC" w:rsidP="00EE4CAC">
      <w:pPr>
        <w:numPr>
          <w:ilvl w:val="0"/>
          <w:numId w:val="6"/>
        </w:numPr>
        <w:shd w:val="clear" w:color="auto" w:fill="FFFFFF"/>
        <w:spacing w:before="100" w:beforeAutospacing="1" w:after="100" w:afterAutospacing="1" w:line="240" w:lineRule="auto"/>
        <w:ind w:left="376"/>
        <w:rPr>
          <w:ins w:id="85" w:author="Unknown"/>
          <w:rFonts w:ascii="Arial" w:hAnsi="Arial" w:cs="Arial"/>
          <w:color w:val="000000"/>
          <w:sz w:val="14"/>
          <w:szCs w:val="14"/>
        </w:rPr>
      </w:pPr>
      <w:ins w:id="86" w:author="Unknown">
        <w:r>
          <w:rPr>
            <w:rFonts w:ascii="Arial" w:hAnsi="Arial" w:cs="Arial"/>
            <w:color w:val="000000"/>
            <w:sz w:val="14"/>
            <w:szCs w:val="14"/>
          </w:rPr>
          <w:t>Read necessary data blocks from data files on disk into the shared database buffers of the SGA (if the blocks are not already present in the SGA).</w:t>
        </w:r>
      </w:ins>
    </w:p>
    <w:p w:rsidR="00EE4CAC" w:rsidRDefault="00EE4CAC" w:rsidP="00EE4CAC">
      <w:pPr>
        <w:numPr>
          <w:ilvl w:val="0"/>
          <w:numId w:val="6"/>
        </w:numPr>
        <w:shd w:val="clear" w:color="auto" w:fill="FFFFFF"/>
        <w:spacing w:before="100" w:beforeAutospacing="1" w:after="100" w:afterAutospacing="1" w:line="240" w:lineRule="auto"/>
        <w:ind w:left="376"/>
        <w:rPr>
          <w:ins w:id="87" w:author="Unknown"/>
          <w:rFonts w:ascii="Arial" w:hAnsi="Arial" w:cs="Arial"/>
          <w:color w:val="000000"/>
          <w:sz w:val="14"/>
          <w:szCs w:val="14"/>
        </w:rPr>
      </w:pPr>
      <w:ins w:id="88" w:author="Unknown">
        <w:r>
          <w:rPr>
            <w:rFonts w:ascii="Arial" w:hAnsi="Arial" w:cs="Arial"/>
            <w:color w:val="000000"/>
            <w:sz w:val="14"/>
            <w:szCs w:val="14"/>
          </w:rPr>
          <w:t>Return results in such a way that the application can process the information.</w:t>
        </w:r>
      </w:ins>
    </w:p>
    <w:p w:rsidR="00EE4CAC" w:rsidRDefault="00EE4CAC" w:rsidP="00EE4CAC">
      <w:pPr>
        <w:pStyle w:val="Heading3"/>
        <w:shd w:val="clear" w:color="auto" w:fill="FFFFFF"/>
        <w:spacing w:before="0" w:beforeAutospacing="0" w:after="94" w:afterAutospacing="0"/>
        <w:rPr>
          <w:ins w:id="89" w:author="Unknown"/>
          <w:b w:val="0"/>
          <w:bCs w:val="0"/>
          <w:color w:val="000000"/>
        </w:rPr>
      </w:pPr>
      <w:ins w:id="90" w:author="Unknown">
        <w:r>
          <w:rPr>
            <w:b w:val="0"/>
            <w:bCs w:val="0"/>
            <w:color w:val="000000"/>
          </w:rPr>
          <w:t>Background Processes</w:t>
        </w:r>
      </w:ins>
    </w:p>
    <w:p w:rsidR="00EE4CAC" w:rsidRDefault="00EE4CAC" w:rsidP="00EE4CAC">
      <w:pPr>
        <w:pStyle w:val="NormalWeb"/>
        <w:shd w:val="clear" w:color="auto" w:fill="FFFFFF"/>
        <w:spacing w:before="0" w:beforeAutospacing="0" w:after="264" w:afterAutospacing="0"/>
        <w:rPr>
          <w:ins w:id="91" w:author="Unknown"/>
          <w:rFonts w:ascii="Arial" w:hAnsi="Arial" w:cs="Arial"/>
          <w:color w:val="000000"/>
          <w:sz w:val="14"/>
          <w:szCs w:val="14"/>
        </w:rPr>
      </w:pPr>
      <w:ins w:id="92" w:author="Unknown">
        <w:r>
          <w:rPr>
            <w:rFonts w:ascii="Arial" w:hAnsi="Arial" w:cs="Arial"/>
            <w:color w:val="000000"/>
            <w:sz w:val="14"/>
            <w:szCs w:val="14"/>
          </w:rPr>
          <w:t>To maximize performance and accommodate many users, a multiprocess Oracle Database system uses some additional Oracle Database processes called background processes. An Oracle Database instance can have many background processes.</w:t>
        </w:r>
      </w:ins>
    </w:p>
    <w:p w:rsidR="00EE4CAC" w:rsidRDefault="00EE4CAC" w:rsidP="00EE4CAC">
      <w:pPr>
        <w:pStyle w:val="NormalWeb"/>
        <w:shd w:val="clear" w:color="auto" w:fill="FFFFFF"/>
        <w:spacing w:before="0" w:beforeAutospacing="0" w:after="264" w:afterAutospacing="0"/>
        <w:rPr>
          <w:ins w:id="93" w:author="Unknown"/>
          <w:rFonts w:ascii="Arial" w:hAnsi="Arial" w:cs="Arial"/>
          <w:color w:val="000000"/>
          <w:sz w:val="14"/>
          <w:szCs w:val="14"/>
        </w:rPr>
      </w:pPr>
      <w:ins w:id="94" w:author="Unknown">
        <w:r>
          <w:rPr>
            <w:rFonts w:ascii="Arial" w:hAnsi="Arial" w:cs="Arial"/>
            <w:color w:val="000000"/>
            <w:sz w:val="14"/>
            <w:szCs w:val="14"/>
          </w:rPr>
          <w:t>The background processes commonly seen in non-RAC, non-ASM environments can include the following:</w:t>
        </w:r>
      </w:ins>
    </w:p>
    <w:p w:rsidR="00EE4CAC" w:rsidRDefault="00EE4CAC" w:rsidP="00EE4CAC">
      <w:pPr>
        <w:numPr>
          <w:ilvl w:val="0"/>
          <w:numId w:val="7"/>
        </w:numPr>
        <w:shd w:val="clear" w:color="auto" w:fill="FFFFFF"/>
        <w:spacing w:before="100" w:beforeAutospacing="1" w:after="100" w:afterAutospacing="1" w:line="240" w:lineRule="auto"/>
        <w:ind w:left="376"/>
        <w:rPr>
          <w:ins w:id="95" w:author="Unknown"/>
          <w:rFonts w:ascii="Arial" w:hAnsi="Arial" w:cs="Arial"/>
          <w:color w:val="000000"/>
          <w:sz w:val="14"/>
          <w:szCs w:val="14"/>
        </w:rPr>
      </w:pPr>
      <w:ins w:id="96" w:author="Unknown">
        <w:r>
          <w:rPr>
            <w:rFonts w:ascii="Arial" w:hAnsi="Arial" w:cs="Arial"/>
            <w:color w:val="000000"/>
            <w:sz w:val="14"/>
            <w:szCs w:val="14"/>
          </w:rPr>
          <w:t>Database Writer process (DBWn)</w:t>
        </w:r>
      </w:ins>
    </w:p>
    <w:p w:rsidR="00EE4CAC" w:rsidRDefault="00EE4CAC" w:rsidP="00EE4CAC">
      <w:pPr>
        <w:numPr>
          <w:ilvl w:val="0"/>
          <w:numId w:val="7"/>
        </w:numPr>
        <w:shd w:val="clear" w:color="auto" w:fill="FFFFFF"/>
        <w:spacing w:before="100" w:beforeAutospacing="1" w:after="100" w:afterAutospacing="1" w:line="240" w:lineRule="auto"/>
        <w:ind w:left="376"/>
        <w:rPr>
          <w:ins w:id="97" w:author="Unknown"/>
          <w:rFonts w:ascii="Arial" w:hAnsi="Arial" w:cs="Arial"/>
          <w:color w:val="000000"/>
          <w:sz w:val="14"/>
          <w:szCs w:val="14"/>
        </w:rPr>
      </w:pPr>
      <w:ins w:id="98" w:author="Unknown">
        <w:r>
          <w:rPr>
            <w:rFonts w:ascii="Arial" w:hAnsi="Arial" w:cs="Arial"/>
            <w:color w:val="000000"/>
            <w:sz w:val="14"/>
            <w:szCs w:val="14"/>
          </w:rPr>
          <w:t>Log Writer process (LGWR)</w:t>
        </w:r>
      </w:ins>
    </w:p>
    <w:p w:rsidR="00EE4CAC" w:rsidRDefault="00EE4CAC" w:rsidP="00EE4CAC">
      <w:pPr>
        <w:numPr>
          <w:ilvl w:val="0"/>
          <w:numId w:val="7"/>
        </w:numPr>
        <w:shd w:val="clear" w:color="auto" w:fill="FFFFFF"/>
        <w:spacing w:before="100" w:beforeAutospacing="1" w:after="100" w:afterAutospacing="1" w:line="240" w:lineRule="auto"/>
        <w:ind w:left="376"/>
        <w:rPr>
          <w:ins w:id="99" w:author="Unknown"/>
          <w:rFonts w:ascii="Arial" w:hAnsi="Arial" w:cs="Arial"/>
          <w:color w:val="000000"/>
          <w:sz w:val="14"/>
          <w:szCs w:val="14"/>
        </w:rPr>
      </w:pPr>
      <w:ins w:id="100" w:author="Unknown">
        <w:r>
          <w:rPr>
            <w:rFonts w:ascii="Arial" w:hAnsi="Arial" w:cs="Arial"/>
            <w:color w:val="000000"/>
            <w:sz w:val="14"/>
            <w:szCs w:val="14"/>
          </w:rPr>
          <w:t>Checkpoint process (CKPT)</w:t>
        </w:r>
      </w:ins>
    </w:p>
    <w:p w:rsidR="00EE4CAC" w:rsidRDefault="00EE4CAC" w:rsidP="00EE4CAC">
      <w:pPr>
        <w:numPr>
          <w:ilvl w:val="0"/>
          <w:numId w:val="7"/>
        </w:numPr>
        <w:shd w:val="clear" w:color="auto" w:fill="FFFFFF"/>
        <w:spacing w:before="100" w:beforeAutospacing="1" w:after="100" w:afterAutospacing="1" w:line="240" w:lineRule="auto"/>
        <w:ind w:left="376"/>
        <w:rPr>
          <w:ins w:id="101" w:author="Unknown"/>
          <w:rFonts w:ascii="Arial" w:hAnsi="Arial" w:cs="Arial"/>
          <w:color w:val="000000"/>
          <w:sz w:val="14"/>
          <w:szCs w:val="14"/>
        </w:rPr>
      </w:pPr>
      <w:ins w:id="102" w:author="Unknown">
        <w:r>
          <w:rPr>
            <w:rFonts w:ascii="Arial" w:hAnsi="Arial" w:cs="Arial"/>
            <w:color w:val="000000"/>
            <w:sz w:val="14"/>
            <w:szCs w:val="14"/>
          </w:rPr>
          <w:t>System monitor process (SMON)</w:t>
        </w:r>
      </w:ins>
    </w:p>
    <w:p w:rsidR="00EE4CAC" w:rsidRDefault="00EE4CAC" w:rsidP="00EE4CAC">
      <w:pPr>
        <w:numPr>
          <w:ilvl w:val="0"/>
          <w:numId w:val="7"/>
        </w:numPr>
        <w:shd w:val="clear" w:color="auto" w:fill="FFFFFF"/>
        <w:spacing w:before="100" w:beforeAutospacing="1" w:after="100" w:afterAutospacing="1" w:line="240" w:lineRule="auto"/>
        <w:ind w:left="376"/>
        <w:rPr>
          <w:ins w:id="103" w:author="Unknown"/>
          <w:rFonts w:ascii="Arial" w:hAnsi="Arial" w:cs="Arial"/>
          <w:color w:val="000000"/>
          <w:sz w:val="14"/>
          <w:szCs w:val="14"/>
        </w:rPr>
      </w:pPr>
      <w:ins w:id="104" w:author="Unknown">
        <w:r>
          <w:rPr>
            <w:rFonts w:ascii="Arial" w:hAnsi="Arial" w:cs="Arial"/>
            <w:color w:val="000000"/>
            <w:sz w:val="14"/>
            <w:szCs w:val="14"/>
          </w:rPr>
          <w:t>Process monitor process (PMON)</w:t>
        </w:r>
      </w:ins>
    </w:p>
    <w:p w:rsidR="00EE4CAC" w:rsidRDefault="00EE4CAC" w:rsidP="00EE4CAC">
      <w:pPr>
        <w:numPr>
          <w:ilvl w:val="0"/>
          <w:numId w:val="7"/>
        </w:numPr>
        <w:shd w:val="clear" w:color="auto" w:fill="FFFFFF"/>
        <w:spacing w:before="100" w:beforeAutospacing="1" w:after="100" w:afterAutospacing="1" w:line="240" w:lineRule="auto"/>
        <w:ind w:left="376"/>
        <w:rPr>
          <w:ins w:id="105" w:author="Unknown"/>
          <w:rFonts w:ascii="Arial" w:hAnsi="Arial" w:cs="Arial"/>
          <w:color w:val="000000"/>
          <w:sz w:val="14"/>
          <w:szCs w:val="14"/>
        </w:rPr>
      </w:pPr>
      <w:ins w:id="106" w:author="Unknown">
        <w:r>
          <w:rPr>
            <w:rFonts w:ascii="Arial" w:hAnsi="Arial" w:cs="Arial"/>
            <w:color w:val="000000"/>
            <w:sz w:val="14"/>
            <w:szCs w:val="14"/>
          </w:rPr>
          <w:t>Recoverer process (RECO)</w:t>
        </w:r>
      </w:ins>
    </w:p>
    <w:p w:rsidR="00EE4CAC" w:rsidRDefault="00EE4CAC" w:rsidP="00243F9C">
      <w:pPr>
        <w:pStyle w:val="ListParagraph"/>
        <w:rPr>
          <w:sz w:val="28"/>
          <w:szCs w:val="28"/>
          <w:u w:val="single"/>
        </w:rPr>
      </w:pPr>
    </w:p>
    <w:p w:rsidR="00020867" w:rsidRPr="00020867" w:rsidRDefault="00020867" w:rsidP="00020867">
      <w:pPr>
        <w:pStyle w:val="ListParagraph"/>
        <w:numPr>
          <w:ilvl w:val="0"/>
          <w:numId w:val="1"/>
        </w:numPr>
        <w:shd w:val="clear" w:color="auto" w:fill="FFFFFF"/>
        <w:textAlignment w:val="baseline"/>
        <w:rPr>
          <w:rFonts w:ascii="Arial" w:hAnsi="Arial" w:cs="Arial"/>
          <w:color w:val="273239"/>
          <w:sz w:val="30"/>
          <w:szCs w:val="30"/>
        </w:rPr>
      </w:pPr>
      <w:r w:rsidRPr="00020867">
        <w:rPr>
          <w:rFonts w:ascii="Arial" w:hAnsi="Arial" w:cs="Arial"/>
          <w:color w:val="273239"/>
          <w:sz w:val="30"/>
          <w:szCs w:val="30"/>
        </w:rPr>
        <w:t>Database Objects in DBMS</w:t>
      </w:r>
    </w:p>
    <w:p w:rsidR="00020867" w:rsidRDefault="00020867" w:rsidP="00020867">
      <w:pPr>
        <w:pStyle w:val="NormalWeb"/>
        <w:shd w:val="clear" w:color="auto" w:fill="FFFFFF"/>
        <w:spacing w:before="0" w:beforeAutospacing="0" w:after="0" w:afterAutospacing="0"/>
        <w:textAlignment w:val="baseline"/>
        <w:rPr>
          <w:rFonts w:ascii="var(--font-din)" w:hAnsi="var(--font-din)"/>
          <w:color w:val="40424E"/>
          <w:sz w:val="16"/>
          <w:szCs w:val="16"/>
        </w:rPr>
      </w:pPr>
      <w:r>
        <w:rPr>
          <w:rFonts w:ascii="var(--font-din)" w:hAnsi="var(--font-din)"/>
          <w:color w:val="40424E"/>
          <w:sz w:val="16"/>
          <w:szCs w:val="16"/>
        </w:rPr>
        <w:lastRenderedPageBreak/>
        <w:t>A </w:t>
      </w:r>
      <w:r>
        <w:rPr>
          <w:rStyle w:val="Strong"/>
          <w:rFonts w:ascii="var(--font-din)" w:hAnsi="var(--font-din)"/>
          <w:color w:val="40424E"/>
          <w:sz w:val="16"/>
          <w:szCs w:val="16"/>
          <w:bdr w:val="none" w:sz="0" w:space="0" w:color="auto" w:frame="1"/>
        </w:rPr>
        <w:t>database object</w:t>
      </w:r>
      <w:r>
        <w:rPr>
          <w:rFonts w:ascii="var(--font-din)" w:hAnsi="var(--font-din)"/>
          <w:color w:val="40424E"/>
          <w:sz w:val="16"/>
          <w:szCs w:val="16"/>
        </w:rPr>
        <w:t> is any defined object in a database that is used to store or reference data.Anything which we make from </w:t>
      </w:r>
      <w:r>
        <w:rPr>
          <w:rStyle w:val="Strong"/>
          <w:rFonts w:ascii="var(--font-din)" w:hAnsi="var(--font-din)"/>
          <w:color w:val="40424E"/>
          <w:sz w:val="16"/>
          <w:szCs w:val="16"/>
          <w:bdr w:val="none" w:sz="0" w:space="0" w:color="auto" w:frame="1"/>
        </w:rPr>
        <w:t>create command </w:t>
      </w:r>
      <w:r>
        <w:rPr>
          <w:rFonts w:ascii="var(--font-din)" w:hAnsi="var(--font-din)"/>
          <w:color w:val="40424E"/>
          <w:sz w:val="16"/>
          <w:szCs w:val="16"/>
        </w:rPr>
        <w:t>is known as Database Object.It can be used to hold and manipulate the data.Some of the examples of database objects are : view, sequence, indexes, etc.</w:t>
      </w:r>
    </w:p>
    <w:p w:rsidR="00020867" w:rsidRDefault="00020867" w:rsidP="00020867">
      <w:pPr>
        <w:numPr>
          <w:ilvl w:val="0"/>
          <w:numId w:val="9"/>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Table –</w:t>
      </w:r>
      <w:r>
        <w:rPr>
          <w:rFonts w:ascii="var(--font-din)" w:hAnsi="var(--font-din)"/>
          <w:color w:val="40424E"/>
          <w:sz w:val="16"/>
          <w:szCs w:val="16"/>
        </w:rPr>
        <w:t> Basic unit of storage; composed rows and columns</w:t>
      </w:r>
    </w:p>
    <w:p w:rsidR="00020867" w:rsidRDefault="00020867" w:rsidP="00020867">
      <w:pPr>
        <w:numPr>
          <w:ilvl w:val="0"/>
          <w:numId w:val="9"/>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View –</w:t>
      </w:r>
      <w:r>
        <w:rPr>
          <w:rFonts w:ascii="var(--font-din)" w:hAnsi="var(--font-din)"/>
          <w:color w:val="40424E"/>
          <w:sz w:val="16"/>
          <w:szCs w:val="16"/>
        </w:rPr>
        <w:t> Logically represents subsets of data from one or more tables</w:t>
      </w:r>
    </w:p>
    <w:p w:rsidR="00020867" w:rsidRDefault="00020867" w:rsidP="00020867">
      <w:pPr>
        <w:numPr>
          <w:ilvl w:val="0"/>
          <w:numId w:val="9"/>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Sequence –</w:t>
      </w:r>
      <w:r>
        <w:rPr>
          <w:rFonts w:ascii="var(--font-din)" w:hAnsi="var(--font-din)"/>
          <w:color w:val="40424E"/>
          <w:sz w:val="16"/>
          <w:szCs w:val="16"/>
        </w:rPr>
        <w:t> Generates primary key values</w:t>
      </w:r>
    </w:p>
    <w:p w:rsidR="00020867" w:rsidRDefault="00020867" w:rsidP="00020867">
      <w:pPr>
        <w:numPr>
          <w:ilvl w:val="0"/>
          <w:numId w:val="9"/>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Index –</w:t>
      </w:r>
      <w:r>
        <w:rPr>
          <w:rFonts w:ascii="var(--font-din)" w:hAnsi="var(--font-din)"/>
          <w:color w:val="40424E"/>
          <w:sz w:val="16"/>
          <w:szCs w:val="16"/>
        </w:rPr>
        <w:t> Improves the performance of some queries</w:t>
      </w:r>
    </w:p>
    <w:p w:rsidR="00020867" w:rsidRDefault="00020867" w:rsidP="00020867">
      <w:pPr>
        <w:numPr>
          <w:ilvl w:val="0"/>
          <w:numId w:val="9"/>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Synonym –</w:t>
      </w:r>
      <w:r>
        <w:rPr>
          <w:rFonts w:ascii="var(--font-din)" w:hAnsi="var(--font-din)"/>
          <w:color w:val="40424E"/>
          <w:sz w:val="16"/>
          <w:szCs w:val="16"/>
        </w:rPr>
        <w:t> Alternative name for an object</w:t>
      </w:r>
    </w:p>
    <w:p w:rsidR="00020867" w:rsidRDefault="00020867" w:rsidP="00020867">
      <w:pPr>
        <w:pStyle w:val="NormalWeb"/>
        <w:shd w:val="clear" w:color="auto" w:fill="FFFFFF"/>
        <w:spacing w:before="0" w:beforeAutospacing="0" w:after="94" w:afterAutospacing="0"/>
        <w:textAlignment w:val="baseline"/>
        <w:rPr>
          <w:rFonts w:ascii="var(--font-din)" w:hAnsi="var(--font-din)"/>
          <w:color w:val="40424E"/>
          <w:sz w:val="16"/>
          <w:szCs w:val="16"/>
        </w:rPr>
      </w:pPr>
      <w:r>
        <w:rPr>
          <w:rFonts w:ascii="var(--font-din)" w:hAnsi="var(--font-din)"/>
          <w:color w:val="40424E"/>
          <w:sz w:val="16"/>
          <w:szCs w:val="16"/>
        </w:rPr>
        <w:t>Different database Objects :</w:t>
      </w:r>
    </w:p>
    <w:p w:rsidR="00020867" w:rsidRDefault="00020867" w:rsidP="00020867">
      <w:pPr>
        <w:numPr>
          <w:ilvl w:val="0"/>
          <w:numId w:val="10"/>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Table –</w:t>
      </w:r>
      <w:r>
        <w:rPr>
          <w:rFonts w:ascii="var(--font-din)" w:hAnsi="var(--font-din)"/>
          <w:color w:val="40424E"/>
          <w:sz w:val="16"/>
          <w:szCs w:val="16"/>
        </w:rPr>
        <w:t> This database object is used to create a table in database.</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Syntax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TABLE [schema.]table</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(column datatype [DEFAULT expr][, ...]);</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Example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TABLE dept</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(deptno NUMBER(2),</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dname VARCHAR2(14),</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loc VARCHAR2(13));</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Output :</w:t>
      </w:r>
    </w:p>
    <w:p w:rsidR="00020867" w:rsidRDefault="00020867" w:rsidP="00020867">
      <w:pPr>
        <w:shd w:val="clear" w:color="auto" w:fill="FFFFFF"/>
        <w:ind w:left="226"/>
        <w:textAlignment w:val="baseline"/>
        <w:rPr>
          <w:rFonts w:ascii="var(--font-din)" w:hAnsi="var(--font-din)"/>
          <w:color w:val="40424E"/>
          <w:sz w:val="16"/>
          <w:szCs w:val="16"/>
        </w:rPr>
      </w:pPr>
    </w:p>
    <w:p w:rsidR="00020867" w:rsidRDefault="00020867" w:rsidP="00020867">
      <w:pPr>
        <w:shd w:val="clear" w:color="auto" w:fill="FFFFFF"/>
        <w:ind w:left="226"/>
        <w:textAlignment w:val="baseline"/>
        <w:rPr>
          <w:rFonts w:ascii="var(--font-din)" w:hAnsi="var(--font-din)"/>
          <w:color w:val="40424E"/>
          <w:sz w:val="16"/>
          <w:szCs w:val="16"/>
        </w:rPr>
      </w:pPr>
      <w:r>
        <w:rPr>
          <w:rFonts w:ascii="var(--font-din)" w:hAnsi="var(--font-din)"/>
          <w:color w:val="40424E"/>
          <w:sz w:val="16"/>
          <w:szCs w:val="16"/>
        </w:rPr>
        <w:br/>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DESCRIBE dept;</w:t>
      </w:r>
    </w:p>
    <w:p w:rsidR="00020867" w:rsidRDefault="00020867" w:rsidP="00020867">
      <w:pPr>
        <w:pStyle w:val="NormalWeb"/>
        <w:shd w:val="clear" w:color="auto" w:fill="FFFFFF"/>
        <w:spacing w:before="0" w:beforeAutospacing="0" w:after="94" w:afterAutospacing="0"/>
        <w:ind w:left="226"/>
        <w:textAlignment w:val="baseline"/>
        <w:rPr>
          <w:rFonts w:ascii="var(--font-din)" w:hAnsi="var(--font-din)"/>
          <w:color w:val="40424E"/>
          <w:sz w:val="16"/>
          <w:szCs w:val="16"/>
        </w:rPr>
      </w:pPr>
      <w:r>
        <w:rPr>
          <w:rFonts w:ascii="var(--font-din)" w:hAnsi="var(--font-din)"/>
          <w:noProof/>
          <w:color w:val="40424E"/>
          <w:sz w:val="16"/>
          <w:szCs w:val="16"/>
        </w:rPr>
        <w:drawing>
          <wp:inline distT="0" distB="0" distL="0" distR="0">
            <wp:extent cx="6257290" cy="818515"/>
            <wp:effectExtent l="19050" t="0" r="0" b="0"/>
            <wp:docPr id="35" name="Picture 35" descr="tab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able output"/>
                    <pic:cNvPicPr>
                      <a:picLocks noChangeAspect="1" noChangeArrowheads="1"/>
                    </pic:cNvPicPr>
                  </pic:nvPicPr>
                  <pic:blipFill>
                    <a:blip r:embed="rId20"/>
                    <a:srcRect/>
                    <a:stretch>
                      <a:fillRect/>
                    </a:stretch>
                  </pic:blipFill>
                  <pic:spPr bwMode="auto">
                    <a:xfrm>
                      <a:off x="0" y="0"/>
                      <a:ext cx="6257290" cy="818515"/>
                    </a:xfrm>
                    <a:prstGeom prst="rect">
                      <a:avLst/>
                    </a:prstGeom>
                    <a:noFill/>
                    <a:ln w="9525">
                      <a:noFill/>
                      <a:miter lim="800000"/>
                      <a:headEnd/>
                      <a:tailEnd/>
                    </a:ln>
                  </pic:spPr>
                </pic:pic>
              </a:graphicData>
            </a:graphic>
          </wp:inline>
        </w:drawing>
      </w:r>
    </w:p>
    <w:p w:rsidR="00020867" w:rsidRDefault="00020867" w:rsidP="00020867">
      <w:pPr>
        <w:numPr>
          <w:ilvl w:val="0"/>
          <w:numId w:val="10"/>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View –</w:t>
      </w:r>
      <w:r>
        <w:rPr>
          <w:rFonts w:ascii="var(--font-din)" w:hAnsi="var(--font-din)"/>
          <w:color w:val="40424E"/>
          <w:sz w:val="16"/>
          <w:szCs w:val="16"/>
        </w:rPr>
        <w:t> This database object is used to create a view in database.A view is a logical table based on a table or another view. A view contains no data of its own but is like a window through which data from tables can be viewed or changed. The tables on which a view is based are called base tables. The view is stored as a SELECT statement in the data dictionary.</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Syntax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[OR REPLACE] [FORCE|NOFORCE] VIEW view</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[(alias[, alias]...)]</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AS subquery</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[WITH CHECK OPTION [CONSTRAINT constraint]]</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[WITH READ ONLY [CONSTRAINT constraint]];</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Example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VIEW salvu50</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AS SELECT employee_id ID_NUMBER, last_name NAME,</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salary*12 ANN_SALARY</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FROM employees</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WHERE department_id = 50;</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Output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SELECT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FROM salvu50;</w:t>
      </w:r>
    </w:p>
    <w:p w:rsidR="00020867" w:rsidRDefault="00020867" w:rsidP="00020867">
      <w:pPr>
        <w:pStyle w:val="NormalWeb"/>
        <w:shd w:val="clear" w:color="auto" w:fill="FFFFFF"/>
        <w:spacing w:before="0" w:beforeAutospacing="0" w:after="94" w:afterAutospacing="0"/>
        <w:ind w:left="226"/>
        <w:textAlignment w:val="baseline"/>
        <w:rPr>
          <w:rFonts w:ascii="var(--font-din)" w:hAnsi="var(--font-din)"/>
          <w:color w:val="40424E"/>
          <w:sz w:val="16"/>
          <w:szCs w:val="16"/>
        </w:rPr>
      </w:pPr>
      <w:r>
        <w:rPr>
          <w:rFonts w:ascii="var(--font-din)" w:hAnsi="var(--font-din)"/>
          <w:noProof/>
          <w:color w:val="40424E"/>
          <w:sz w:val="16"/>
          <w:szCs w:val="16"/>
        </w:rPr>
        <w:lastRenderedPageBreak/>
        <w:drawing>
          <wp:inline distT="0" distB="0" distL="0" distR="0">
            <wp:extent cx="3479570" cy="669365"/>
            <wp:effectExtent l="19050" t="0" r="6580" b="0"/>
            <wp:docPr id="36" name="Picture 36" descr="view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ew output"/>
                    <pic:cNvPicPr>
                      <a:picLocks noChangeAspect="1" noChangeArrowheads="1"/>
                    </pic:cNvPicPr>
                  </pic:nvPicPr>
                  <pic:blipFill>
                    <a:blip r:embed="rId21"/>
                    <a:srcRect/>
                    <a:stretch>
                      <a:fillRect/>
                    </a:stretch>
                  </pic:blipFill>
                  <pic:spPr bwMode="auto">
                    <a:xfrm>
                      <a:off x="0" y="0"/>
                      <a:ext cx="3480067" cy="669461"/>
                    </a:xfrm>
                    <a:prstGeom prst="rect">
                      <a:avLst/>
                    </a:prstGeom>
                    <a:noFill/>
                    <a:ln w="9525">
                      <a:noFill/>
                      <a:miter lim="800000"/>
                      <a:headEnd/>
                      <a:tailEnd/>
                    </a:ln>
                  </pic:spPr>
                </pic:pic>
              </a:graphicData>
            </a:graphic>
          </wp:inline>
        </w:drawing>
      </w:r>
    </w:p>
    <w:p w:rsidR="00020867" w:rsidRDefault="00020867" w:rsidP="00020867">
      <w:pPr>
        <w:numPr>
          <w:ilvl w:val="0"/>
          <w:numId w:val="10"/>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Sequence –</w:t>
      </w:r>
      <w:r>
        <w:rPr>
          <w:rFonts w:ascii="var(--font-din)" w:hAnsi="var(--font-din)"/>
          <w:color w:val="40424E"/>
          <w:sz w:val="16"/>
          <w:szCs w:val="16"/>
        </w:rPr>
        <w:t> This database object is used to create a sequence in database.A sequence is a user created database object that can be shared by multiple users to generate unique integers. A typical usage for sequences is to create a primary key value, which must be unique for each row.The sequence is generated and incremented (or decremented) by an internal Oracle routine.</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Syntax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SEQUENCE sequence</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[INCREMENT BY n]</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[START WITH n]</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[{MAXVALUE n | NOMAXVALUE}]</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[{MINVALUE n | NOMINVALUE}]</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[{CYCLE | NOCYCLE}]</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[{CACHE n | NOCACHE}];</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Example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SEQUENCE dept_deptid_seq</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INCREMENT BY 10</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START WITH 120</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MAXVALUE 9999</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NOCACHE</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NOCYCLE;</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Check if sequence is created by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SELECT sequence_name, min_value, max_value,</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increment_by, last_number</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FROM   user_sequences;</w:t>
      </w:r>
    </w:p>
    <w:p w:rsidR="00020867" w:rsidRDefault="00020867" w:rsidP="00020867">
      <w:pPr>
        <w:numPr>
          <w:ilvl w:val="0"/>
          <w:numId w:val="10"/>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Index –</w:t>
      </w:r>
      <w:r>
        <w:rPr>
          <w:rFonts w:ascii="var(--font-din)" w:hAnsi="var(--font-din)"/>
          <w:color w:val="40424E"/>
          <w:sz w:val="16"/>
          <w:szCs w:val="16"/>
        </w:rPr>
        <w:t> This database object is used to create a indexes in database.An Oracle server index is a schema object that can speed up the retrieval of rows by using a pointer.Indexes can be created explicitly or automatically. If you do not have an index on the column, then a full table scan occurs.</w:t>
      </w:r>
    </w:p>
    <w:p w:rsidR="00020867" w:rsidRDefault="00020867" w:rsidP="00020867">
      <w:pPr>
        <w:pStyle w:val="NormalWeb"/>
        <w:shd w:val="clear" w:color="auto" w:fill="FFFFFF"/>
        <w:spacing w:before="0" w:beforeAutospacing="0" w:after="94" w:afterAutospacing="0"/>
        <w:ind w:left="226"/>
        <w:textAlignment w:val="baseline"/>
        <w:rPr>
          <w:rFonts w:ascii="var(--font-din)" w:hAnsi="var(--font-din)"/>
          <w:color w:val="40424E"/>
          <w:sz w:val="16"/>
          <w:szCs w:val="16"/>
        </w:rPr>
      </w:pPr>
      <w:r>
        <w:rPr>
          <w:rFonts w:ascii="var(--font-din)" w:hAnsi="var(--font-din)"/>
          <w:color w:val="40424E"/>
          <w:sz w:val="16"/>
          <w:szCs w:val="16"/>
        </w:rPr>
        <w:t>An index provides direct and fast access to rows in a table. Its purpose is to reduce the necessity of disk I/O by using an indexed path to locate data quickly. The index is used and maintained automatically by the Oracle server. Once an index is created, no direct activity is required by the user.Indexes are logically and physically independent of the table they index. This means that they can be created or dropped at any time and have no effect on the base tables or other indexes.</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Syntax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INDEX index</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ON table (column[, column]...);</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Example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INDEX emp_last_name_idx</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 xml:space="preserve">                ON  employees(last_name);</w:t>
      </w:r>
    </w:p>
    <w:p w:rsidR="00020867" w:rsidRDefault="00020867" w:rsidP="00020867">
      <w:pPr>
        <w:numPr>
          <w:ilvl w:val="0"/>
          <w:numId w:val="10"/>
        </w:numPr>
        <w:shd w:val="clear" w:color="auto" w:fill="FFFFFF"/>
        <w:spacing w:after="0" w:line="240" w:lineRule="auto"/>
        <w:ind w:left="226"/>
        <w:textAlignment w:val="baseline"/>
        <w:rPr>
          <w:rFonts w:ascii="var(--font-din)" w:hAnsi="var(--font-din)"/>
          <w:color w:val="40424E"/>
          <w:sz w:val="16"/>
          <w:szCs w:val="16"/>
        </w:rPr>
      </w:pPr>
      <w:r>
        <w:rPr>
          <w:rFonts w:ascii="var(--font-din)" w:hAnsi="var(--font-din)"/>
          <w:b/>
          <w:bCs/>
          <w:color w:val="40424E"/>
          <w:sz w:val="16"/>
          <w:szCs w:val="16"/>
          <w:bdr w:val="none" w:sz="0" w:space="0" w:color="auto" w:frame="1"/>
        </w:rPr>
        <w:t>Synonym –</w:t>
      </w:r>
      <w:r>
        <w:rPr>
          <w:rFonts w:ascii="var(--font-din)" w:hAnsi="var(--font-din)"/>
          <w:color w:val="40424E"/>
          <w:sz w:val="16"/>
          <w:szCs w:val="16"/>
        </w:rPr>
        <w:t> This database object is used to create a indexes in database.It simplify access to objects by creating a synonym(another name for an object). With synonyms, you can Ease referring to a table owned by another user and shorten lengthy object names.To refer to a table owned by another user, you need to prefix the table name with the name of the user who created it followed by a period. Creating a synonym eliminates the need to qualify the object name with the schema and provides you with an alternative name for a table, view, sequence,procedure, or other objects. This method can be especially useful with lengthy object names, such as views.</w:t>
      </w:r>
    </w:p>
    <w:p w:rsidR="00020867" w:rsidRDefault="00020867" w:rsidP="00020867">
      <w:pPr>
        <w:pStyle w:val="NormalWeb"/>
        <w:shd w:val="clear" w:color="auto" w:fill="FFFFFF"/>
        <w:spacing w:before="0" w:beforeAutospacing="0" w:after="94" w:afterAutospacing="0"/>
        <w:ind w:left="226"/>
        <w:textAlignment w:val="baseline"/>
        <w:rPr>
          <w:rFonts w:ascii="var(--font-din)" w:hAnsi="var(--font-din)"/>
          <w:color w:val="40424E"/>
          <w:sz w:val="16"/>
          <w:szCs w:val="16"/>
        </w:rPr>
      </w:pPr>
      <w:r>
        <w:rPr>
          <w:rFonts w:ascii="var(--font-din)" w:hAnsi="var(--font-din)"/>
          <w:color w:val="40424E"/>
          <w:sz w:val="16"/>
          <w:szCs w:val="16"/>
        </w:rPr>
        <w:t>In the syntax:</w:t>
      </w:r>
      <w:r>
        <w:rPr>
          <w:rFonts w:ascii="var(--font-din)" w:hAnsi="var(--font-din)"/>
          <w:color w:val="40424E"/>
          <w:sz w:val="16"/>
          <w:szCs w:val="16"/>
        </w:rPr>
        <w:br/>
        <w:t>PUBLIC : creates a synonym accessible to all users</w:t>
      </w:r>
      <w:r>
        <w:rPr>
          <w:rFonts w:ascii="var(--font-din)" w:hAnsi="var(--font-din)"/>
          <w:color w:val="40424E"/>
          <w:sz w:val="16"/>
          <w:szCs w:val="16"/>
        </w:rPr>
        <w:br/>
        <w:t>synonym : is the name of the synonym to be created</w:t>
      </w:r>
      <w:r>
        <w:rPr>
          <w:rFonts w:ascii="var(--font-din)" w:hAnsi="var(--font-din)"/>
          <w:color w:val="40424E"/>
          <w:sz w:val="16"/>
          <w:szCs w:val="16"/>
        </w:rPr>
        <w:br/>
        <w:t>object : identifies the object for which the synonym is created</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t>Syntax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[PUBLIC] SYNONYM synonym FOR  object;</w:t>
      </w:r>
    </w:p>
    <w:p w:rsidR="00020867" w:rsidRDefault="00020867" w:rsidP="00020867">
      <w:pPr>
        <w:pStyle w:val="NormalWeb"/>
        <w:shd w:val="clear" w:color="auto" w:fill="FFFFFF"/>
        <w:spacing w:before="0" w:beforeAutospacing="0" w:after="0" w:afterAutospacing="0"/>
        <w:ind w:left="226"/>
        <w:textAlignment w:val="baseline"/>
        <w:rPr>
          <w:rFonts w:ascii="var(--font-din)" w:hAnsi="var(--font-din)"/>
          <w:color w:val="40424E"/>
          <w:sz w:val="16"/>
          <w:szCs w:val="16"/>
        </w:rPr>
      </w:pPr>
      <w:r>
        <w:rPr>
          <w:rStyle w:val="Strong"/>
          <w:rFonts w:ascii="var(--font-din)" w:hAnsi="var(--font-din)"/>
          <w:color w:val="40424E"/>
          <w:sz w:val="16"/>
          <w:szCs w:val="16"/>
          <w:bdr w:val="none" w:sz="0" w:space="0" w:color="auto" w:frame="1"/>
        </w:rPr>
        <w:lastRenderedPageBreak/>
        <w:t>Example :</w:t>
      </w:r>
    </w:p>
    <w:p w:rsidR="00020867" w:rsidRDefault="00020867" w:rsidP="00020867">
      <w:pPr>
        <w:pStyle w:val="HTMLPreformatted"/>
        <w:shd w:val="clear" w:color="auto" w:fill="FFFFFF"/>
        <w:spacing w:after="94"/>
        <w:ind w:left="226"/>
        <w:textAlignment w:val="baseline"/>
        <w:rPr>
          <w:rFonts w:ascii="Consolas" w:hAnsi="Consolas"/>
          <w:color w:val="40424E"/>
          <w:sz w:val="24"/>
          <w:szCs w:val="24"/>
        </w:rPr>
      </w:pPr>
      <w:r>
        <w:rPr>
          <w:rFonts w:ascii="Consolas" w:hAnsi="Consolas"/>
          <w:color w:val="40424E"/>
          <w:sz w:val="24"/>
          <w:szCs w:val="24"/>
        </w:rPr>
        <w:t>CREATE SYNONYM d_sum FOR dept_sum_vu;</w:t>
      </w:r>
    </w:p>
    <w:p w:rsidR="00020867" w:rsidRDefault="00020867"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FE7A69" w:rsidP="00020867">
      <w:pPr>
        <w:ind w:left="360"/>
        <w:rPr>
          <w:sz w:val="28"/>
          <w:szCs w:val="28"/>
          <w:u w:val="single"/>
        </w:rPr>
      </w:pPr>
    </w:p>
    <w:p w:rsidR="00FE7A69" w:rsidRDefault="0009462A" w:rsidP="0009462A">
      <w:pPr>
        <w:pStyle w:val="NormalWeb"/>
        <w:numPr>
          <w:ilvl w:val="0"/>
          <w:numId w:val="1"/>
        </w:numPr>
        <w:rPr>
          <w:rFonts w:ascii="inherit" w:hAnsi="inherit" w:cs="Arial"/>
          <w:b/>
          <w:bCs/>
          <w:color w:val="222222"/>
          <w:sz w:val="19"/>
          <w:szCs w:val="18"/>
        </w:rPr>
      </w:pPr>
      <w:r w:rsidRPr="0009462A">
        <w:rPr>
          <w:rFonts w:ascii="inherit" w:hAnsi="inherit" w:cs="Arial"/>
          <w:b/>
          <w:bCs/>
          <w:color w:val="222222"/>
          <w:sz w:val="19"/>
          <w:szCs w:val="18"/>
        </w:rPr>
        <w:t>Oracle Background Processes :</w:t>
      </w:r>
    </w:p>
    <w:p w:rsidR="0009462A" w:rsidRPr="0009462A" w:rsidRDefault="0009462A" w:rsidP="0009462A">
      <w:pPr>
        <w:pStyle w:val="NormalWeb"/>
        <w:rPr>
          <w:rFonts w:ascii="inherit" w:hAnsi="inherit" w:cs="Arial"/>
          <w:b/>
          <w:bCs/>
          <w:color w:val="222222"/>
          <w:sz w:val="19"/>
          <w:szCs w:val="18"/>
        </w:rPr>
      </w:pPr>
      <w:r>
        <w:rPr>
          <w:rFonts w:ascii="Arial" w:hAnsi="Arial" w:cs="Arial"/>
          <w:color w:val="222222"/>
          <w:sz w:val="13"/>
          <w:szCs w:val="13"/>
          <w:shd w:val="clear" w:color="auto" w:fill="FFFFFF"/>
        </w:rPr>
        <w:t>Database writer (DBW</w:t>
      </w:r>
      <w:r>
        <w:rPr>
          <w:rStyle w:val="italic"/>
          <w:rFonts w:ascii="Arial" w:hAnsi="Arial" w:cs="Arial"/>
          <w:i/>
          <w:iCs/>
          <w:color w:val="222222"/>
          <w:sz w:val="13"/>
          <w:szCs w:val="13"/>
          <w:shd w:val="clear" w:color="auto" w:fill="FFFFFF"/>
        </w:rPr>
        <w:t>n</w:t>
      </w:r>
      <w:r>
        <w:rPr>
          <w:rFonts w:ascii="Arial" w:hAnsi="Arial" w:cs="Arial"/>
          <w:color w:val="222222"/>
          <w:sz w:val="13"/>
          <w:szCs w:val="13"/>
          <w:shd w:val="clear" w:color="auto" w:fill="FFFFFF"/>
        </w:rPr>
        <w: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The database writer writes modified blocks from the database buffer cache to the datafiles. Oracle Database allows a maximum of 20 database writer processes (DBW0-DBW9 and DBWa-DBWj). The </w:t>
      </w:r>
      <w:r>
        <w:rPr>
          <w:rStyle w:val="HTMLCode"/>
          <w:color w:val="000000"/>
          <w:sz w:val="12"/>
          <w:szCs w:val="12"/>
          <w:shd w:val="clear" w:color="auto" w:fill="EEEEEE"/>
        </w:rPr>
        <w:t>DB_WRITER_PROCESSES</w:t>
      </w:r>
      <w:r>
        <w:rPr>
          <w:rFonts w:ascii="inherit" w:hAnsi="inherit" w:cs="Arial"/>
          <w:color w:val="222222"/>
          <w:sz w:val="13"/>
          <w:szCs w:val="13"/>
        </w:rPr>
        <w:t> initialization parameter specifies the number of DBW</w:t>
      </w:r>
      <w:r>
        <w:rPr>
          <w:rStyle w:val="italic"/>
          <w:rFonts w:ascii="inherit" w:hAnsi="inherit" w:cs="Arial"/>
          <w:i/>
          <w:iCs/>
          <w:color w:val="222222"/>
          <w:sz w:val="13"/>
          <w:szCs w:val="13"/>
        </w:rPr>
        <w:t>n</w:t>
      </w:r>
      <w:r>
        <w:rPr>
          <w:rFonts w:ascii="inherit" w:hAnsi="inherit" w:cs="Arial"/>
          <w:color w:val="222222"/>
          <w:sz w:val="13"/>
          <w:szCs w:val="13"/>
        </w:rPr>
        <w:t> processes. The database selects an appropriate default setting for this initialization parameter or adjusts a user-specified setting based on the number of CPUs and the number of processor groups.</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For more information about setting the </w:t>
      </w:r>
      <w:r>
        <w:rPr>
          <w:rStyle w:val="HTMLCode"/>
          <w:color w:val="000000"/>
          <w:sz w:val="12"/>
          <w:szCs w:val="12"/>
          <w:shd w:val="clear" w:color="auto" w:fill="EEEEEE"/>
        </w:rPr>
        <w:t>DB_WRITER_PROCESSES</w:t>
      </w:r>
      <w:r>
        <w:rPr>
          <w:rFonts w:ascii="inherit" w:hAnsi="inherit" w:cs="Arial"/>
          <w:color w:val="222222"/>
          <w:sz w:val="13"/>
          <w:szCs w:val="13"/>
        </w:rPr>
        <w:t> initialization parameter, see the </w:t>
      </w:r>
      <w:hyperlink r:id="rId22" w:anchor="PFGRF024" w:history="1">
        <w:r>
          <w:rPr>
            <w:rStyle w:val="italic"/>
            <w:rFonts w:ascii="inherit" w:hAnsi="inherit" w:cs="Arial"/>
            <w:i/>
            <w:iCs/>
            <w:color w:val="1D5AAB"/>
            <w:sz w:val="13"/>
            <w:szCs w:val="13"/>
          </w:rPr>
          <w:t>Oracle Database Performance Tuning Guide</w:t>
        </w:r>
      </w:hyperlink>
      <w:r>
        <w:rPr>
          <w:rFonts w:ascii="inherit" w:hAnsi="inherit" w:cs="Arial"/>
          <w:color w:val="222222"/>
          <w:sz w:val="13"/>
          <w:szCs w:val="13"/>
        </w:rPr>
        <w: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Log writer (LGWR)</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The log writer process writes redo log entries to disk. Redo log entries are generated in the redo log buffer of the system global area (SGA). LGWR writes the redo log entries sequentially into a redo log file. If the database has a multiplexed redo log, then LGWR writes the redo log entries to a group of redo log files. See </w:t>
      </w:r>
      <w:hyperlink r:id="rId23" w:anchor="g1011287" w:history="1">
        <w:r>
          <w:rPr>
            <w:rStyle w:val="Hyperlink"/>
            <w:rFonts w:ascii="inherit" w:hAnsi="inherit" w:cs="Arial"/>
            <w:color w:val="1D5AAB"/>
            <w:sz w:val="13"/>
            <w:szCs w:val="13"/>
          </w:rPr>
          <w:t>Chapter 10, "Managing the Redo Log"</w:t>
        </w:r>
      </w:hyperlink>
      <w:r>
        <w:rPr>
          <w:rFonts w:ascii="inherit" w:hAnsi="inherit" w:cs="Arial"/>
          <w:color w:val="222222"/>
          <w:sz w:val="13"/>
          <w:szCs w:val="13"/>
        </w:rPr>
        <w:t> for information about the log writer process.</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Checkpoint (CKPT)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lastRenderedPageBreak/>
        <w:t>At specific times, all modified database buffers in the system global area are written to the datafiles by DBW</w:t>
      </w:r>
      <w:r>
        <w:rPr>
          <w:rStyle w:val="italic"/>
          <w:rFonts w:ascii="inherit" w:hAnsi="inherit" w:cs="Arial"/>
          <w:i/>
          <w:iCs/>
          <w:color w:val="222222"/>
          <w:sz w:val="13"/>
          <w:szCs w:val="13"/>
        </w:rPr>
        <w:t>n</w:t>
      </w:r>
      <w:r>
        <w:rPr>
          <w:rFonts w:ascii="inherit" w:hAnsi="inherit" w:cs="Arial"/>
          <w:color w:val="222222"/>
          <w:sz w:val="13"/>
          <w:szCs w:val="13"/>
        </w:rPr>
        <w:t>. This event is called a checkpoint. The checkpoint process is responsible for signalling DBW</w:t>
      </w:r>
      <w:r>
        <w:rPr>
          <w:rStyle w:val="italic"/>
          <w:rFonts w:ascii="inherit" w:hAnsi="inherit" w:cs="Arial"/>
          <w:i/>
          <w:iCs/>
          <w:color w:val="222222"/>
          <w:sz w:val="13"/>
          <w:szCs w:val="13"/>
        </w:rPr>
        <w:t>n</w:t>
      </w:r>
      <w:r>
        <w:rPr>
          <w:rFonts w:ascii="inherit" w:hAnsi="inherit" w:cs="Arial"/>
          <w:color w:val="222222"/>
          <w:sz w:val="13"/>
          <w:szCs w:val="13"/>
        </w:rPr>
        <w:t> at checkpoints and updating all the datafiles and control files of the database to indicate the most recent checkpoint.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System monitor (SMON)</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The system monitor performs recovery when a failed instance starts up again. In an Oracle Real Application Clusters database, the SMON process of one instance can perform instance recovery for other instances that have failed. SMON also cleans up temporary segments that are no longer in use and recovers dead transactions skipped during system failure and instance recovery because of file-read or offline errors. These transactions are eventually recovered by SMON when the tablespace or file is brought back online.</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Process monitor (PMON)</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The process monitor performs process recovery when a user process fails. PMON is responsible for cleaning up the cache and freeing resources that the process was using. PMON also checks on the dispatcher processes (described later in this table) and server processes and restarts them if they have failed.</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Archiver (ARC</w:t>
      </w:r>
      <w:r>
        <w:rPr>
          <w:rStyle w:val="italic"/>
          <w:rFonts w:ascii="inherit" w:hAnsi="inherit" w:cs="Arial"/>
          <w:i/>
          <w:iCs/>
          <w:color w:val="222222"/>
          <w:sz w:val="13"/>
          <w:szCs w:val="13"/>
        </w:rPr>
        <w:t>n</w:t>
      </w:r>
      <w:r>
        <w:rPr>
          <w:rFonts w:ascii="inherit" w:hAnsi="inherit" w:cs="Arial"/>
          <w:color w:val="222222"/>
          <w:sz w:val="13"/>
          <w:szCs w:val="13"/>
        </w:rPr>
        <w: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One or more archiver processes copy the redo log files to archival storage when they are full or a log switch occurs. Archiver processes are the subject of </w:t>
      </w:r>
      <w:hyperlink r:id="rId24" w:anchor="g1015189" w:history="1">
        <w:r>
          <w:rPr>
            <w:rStyle w:val="Hyperlink"/>
            <w:rFonts w:ascii="inherit" w:hAnsi="inherit" w:cs="Arial"/>
            <w:color w:val="1D5AAB"/>
            <w:sz w:val="13"/>
            <w:szCs w:val="13"/>
          </w:rPr>
          <w:t>Chapter 11, "Managing Archived Redo Logs"</w:t>
        </w:r>
      </w:hyperlink>
      <w:r>
        <w:rPr>
          <w:rFonts w:ascii="inherit" w:hAnsi="inherit" w:cs="Arial"/>
          <w:color w:val="222222"/>
          <w:sz w:val="13"/>
          <w:szCs w:val="13"/>
        </w:rPr>
        <w: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Recoverer (RECO)</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The recoverer process is used to resolve distributed transactions that are pending because of a network or system failure in a distributed database. At timed intervals, the local RECO attempts to connect to remote databases and automatically complete the commit or rollback of the local portion of any pending distributed transactions. For information about this process and how to start it, see </w:t>
      </w:r>
      <w:hyperlink r:id="rId25" w:anchor="g1014752" w:history="1">
        <w:r>
          <w:rPr>
            <w:rStyle w:val="Hyperlink"/>
            <w:rFonts w:ascii="inherit" w:hAnsi="inherit" w:cs="Arial"/>
            <w:color w:val="1D5AAB"/>
            <w:sz w:val="13"/>
            <w:szCs w:val="13"/>
          </w:rPr>
          <w:t>Chapter 33, "Managing Distributed Transactions"</w:t>
        </w:r>
      </w:hyperlink>
      <w:r>
        <w:rPr>
          <w:rFonts w:ascii="inherit" w:hAnsi="inherit" w:cs="Arial"/>
          <w:color w:val="222222"/>
          <w:sz w:val="13"/>
          <w:szCs w:val="13"/>
        </w:rPr>
        <w: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Dispatcher (D</w:t>
      </w:r>
      <w:r>
        <w:rPr>
          <w:rStyle w:val="italic"/>
          <w:rFonts w:ascii="inherit" w:hAnsi="inherit" w:cs="Arial"/>
          <w:i/>
          <w:iCs/>
          <w:color w:val="222222"/>
          <w:sz w:val="13"/>
          <w:szCs w:val="13"/>
        </w:rPr>
        <w:t>nnn</w:t>
      </w:r>
      <w:r>
        <w:rPr>
          <w:rFonts w:ascii="inherit" w:hAnsi="inherit" w:cs="Arial"/>
          <w:color w:val="222222"/>
          <w:sz w:val="13"/>
          <w:szCs w:val="13"/>
        </w:rPr>
        <w: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Dispatchers are optional background processes, present only when the shared server configuration is used. Shared server was discussed previously in </w:t>
      </w:r>
      <w:hyperlink r:id="rId26" w:anchor="i1010000" w:history="1">
        <w:r>
          <w:rPr>
            <w:rStyle w:val="Hyperlink"/>
            <w:rFonts w:ascii="inherit" w:hAnsi="inherit" w:cs="Arial"/>
            <w:color w:val="1D5AAB"/>
            <w:sz w:val="13"/>
            <w:szCs w:val="13"/>
          </w:rPr>
          <w:t>"Configuring Oracle Database for Shared Server"</w:t>
        </w:r>
      </w:hyperlink>
      <w:r>
        <w:rPr>
          <w:rFonts w:ascii="inherit" w:hAnsi="inherit" w:cs="Arial"/>
          <w:color w:val="222222"/>
          <w:sz w:val="13"/>
          <w:szCs w:val="13"/>
        </w:rPr>
        <w:t>.</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Global Cache Service (LMS)</w:t>
      </w:r>
    </w:p>
    <w:p w:rsidR="00FE7A69" w:rsidRDefault="00FE7A69" w:rsidP="00FE7A69">
      <w:pPr>
        <w:pStyle w:val="NormalWeb"/>
        <w:rPr>
          <w:rFonts w:ascii="inherit" w:hAnsi="inherit" w:cs="Arial"/>
          <w:color w:val="222222"/>
          <w:sz w:val="13"/>
          <w:szCs w:val="13"/>
        </w:rPr>
      </w:pPr>
      <w:r>
        <w:rPr>
          <w:rFonts w:ascii="inherit" w:hAnsi="inherit" w:cs="Arial"/>
          <w:color w:val="222222"/>
          <w:sz w:val="13"/>
          <w:szCs w:val="13"/>
        </w:rPr>
        <w:t>In an Oracle Real Application Clusters environment, this process manages resources and provides inter-instance resource control.</w:t>
      </w:r>
    </w:p>
    <w:p w:rsidR="00FE7A69" w:rsidRDefault="00FE7A69" w:rsidP="00020867">
      <w:pPr>
        <w:ind w:left="360"/>
        <w:rPr>
          <w:sz w:val="28"/>
          <w:szCs w:val="28"/>
          <w:u w:val="single"/>
        </w:rPr>
      </w:pPr>
    </w:p>
    <w:p w:rsidR="00AB3B34" w:rsidRDefault="00AB3B34" w:rsidP="00020867">
      <w:pPr>
        <w:ind w:left="360"/>
        <w:rPr>
          <w:sz w:val="28"/>
          <w:szCs w:val="28"/>
          <w:u w:val="single"/>
        </w:rPr>
      </w:pPr>
    </w:p>
    <w:p w:rsidR="00AB3B34" w:rsidRDefault="00AB3B34" w:rsidP="00020867">
      <w:pPr>
        <w:ind w:left="360"/>
        <w:rPr>
          <w:sz w:val="28"/>
          <w:szCs w:val="28"/>
          <w:u w:val="single"/>
        </w:rPr>
      </w:pPr>
    </w:p>
    <w:p w:rsidR="00AB3B34" w:rsidRDefault="00AB3B34" w:rsidP="00020867">
      <w:pPr>
        <w:ind w:left="360"/>
        <w:rPr>
          <w:sz w:val="28"/>
          <w:szCs w:val="28"/>
          <w:u w:val="single"/>
        </w:rPr>
      </w:pPr>
    </w:p>
    <w:p w:rsidR="00AB3B34" w:rsidRDefault="00AB3B34" w:rsidP="00020867">
      <w:pPr>
        <w:ind w:left="360"/>
        <w:rPr>
          <w:sz w:val="28"/>
          <w:szCs w:val="28"/>
          <w:u w:val="single"/>
        </w:rPr>
      </w:pPr>
    </w:p>
    <w:p w:rsidR="00AB3B34" w:rsidRDefault="00AB3B34" w:rsidP="00020867">
      <w:pPr>
        <w:ind w:left="360"/>
        <w:rPr>
          <w:sz w:val="28"/>
          <w:szCs w:val="28"/>
          <w:u w:val="single"/>
        </w:rPr>
      </w:pPr>
    </w:p>
    <w:p w:rsidR="00AB3B34" w:rsidRDefault="00AB3B34" w:rsidP="00AB3B34">
      <w:pPr>
        <w:pStyle w:val="Heading2"/>
        <w:numPr>
          <w:ilvl w:val="0"/>
          <w:numId w:val="1"/>
        </w:numPr>
        <w:shd w:val="clear" w:color="auto" w:fill="FFFFFF"/>
        <w:rPr>
          <w:color w:val="000000"/>
        </w:rPr>
      </w:pPr>
      <w:r>
        <w:rPr>
          <w:rFonts w:ascii="Helvetica" w:hAnsi="Helvetica"/>
          <w:color w:val="330099"/>
        </w:rPr>
        <w:t>Optimal Flexible Architecture (OFA)</w:t>
      </w:r>
    </w:p>
    <w:p w:rsidR="00AB3B34" w:rsidRDefault="00AB3B34" w:rsidP="00AB3B34">
      <w:pPr>
        <w:pStyle w:val="bp"/>
        <w:shd w:val="clear" w:color="auto" w:fill="FFFFFF"/>
        <w:rPr>
          <w:color w:val="000000"/>
          <w:sz w:val="27"/>
          <w:szCs w:val="27"/>
        </w:rPr>
      </w:pPr>
      <w:bookmarkStart w:id="107" w:name="917873"/>
      <w:bookmarkEnd w:id="107"/>
      <w:r>
        <w:rPr>
          <w:color w:val="000000"/>
          <w:sz w:val="27"/>
          <w:szCs w:val="27"/>
        </w:rPr>
        <w:t>Oracle Corporation recommends the Optimal Flexible Architecture (OFA) standard for Oracle8. The OFA standard is a set of configuration guidelines for fast, reliable Oracle databases that require little maintenance.</w:t>
      </w:r>
    </w:p>
    <w:p w:rsidR="00AB3B34" w:rsidRDefault="00AB3B34" w:rsidP="00AB3B34">
      <w:pPr>
        <w:pStyle w:val="bp"/>
        <w:shd w:val="clear" w:color="auto" w:fill="FFFFFF"/>
        <w:rPr>
          <w:color w:val="000000"/>
          <w:sz w:val="27"/>
          <w:szCs w:val="27"/>
        </w:rPr>
      </w:pPr>
      <w:bookmarkStart w:id="108" w:name="917874"/>
      <w:bookmarkEnd w:id="108"/>
      <w:r>
        <w:rPr>
          <w:color w:val="000000"/>
          <w:sz w:val="27"/>
          <w:szCs w:val="27"/>
        </w:rPr>
        <w:t>OFA is designed to:</w:t>
      </w:r>
    </w:p>
    <w:p w:rsidR="00AB3B34" w:rsidRDefault="00AB3B34" w:rsidP="00AB3B34">
      <w:pPr>
        <w:numPr>
          <w:ilvl w:val="0"/>
          <w:numId w:val="11"/>
        </w:numPr>
        <w:shd w:val="clear" w:color="auto" w:fill="FFFFFF"/>
        <w:spacing w:before="100" w:beforeAutospacing="1" w:after="100" w:afterAutospacing="1" w:line="240" w:lineRule="auto"/>
        <w:rPr>
          <w:color w:val="000000"/>
          <w:sz w:val="27"/>
          <w:szCs w:val="27"/>
        </w:rPr>
      </w:pPr>
      <w:bookmarkStart w:id="109" w:name="917875"/>
      <w:bookmarkEnd w:id="109"/>
      <w:r>
        <w:rPr>
          <w:color w:val="000000"/>
          <w:sz w:val="27"/>
          <w:szCs w:val="27"/>
        </w:rPr>
        <w:t>organize large amounts of complicated software and data on disk to avoid device bottlenecks and poor performance</w:t>
      </w:r>
    </w:p>
    <w:p w:rsidR="00AB3B34" w:rsidRDefault="00AB3B34" w:rsidP="00AB3B34">
      <w:pPr>
        <w:numPr>
          <w:ilvl w:val="0"/>
          <w:numId w:val="11"/>
        </w:numPr>
        <w:shd w:val="clear" w:color="auto" w:fill="FFFFFF"/>
        <w:spacing w:before="100" w:beforeAutospacing="1" w:after="100" w:afterAutospacing="1" w:line="240" w:lineRule="auto"/>
        <w:rPr>
          <w:color w:val="000000"/>
          <w:sz w:val="27"/>
          <w:szCs w:val="27"/>
        </w:rPr>
      </w:pPr>
      <w:bookmarkStart w:id="110" w:name="917876"/>
      <w:bookmarkEnd w:id="110"/>
      <w:r>
        <w:rPr>
          <w:color w:val="000000"/>
          <w:sz w:val="27"/>
          <w:szCs w:val="27"/>
        </w:rPr>
        <w:lastRenderedPageBreak/>
        <w:t>facilitate routine administrative tasks like software and data backup functions, which are often vulnerable to data corruption</w:t>
      </w:r>
    </w:p>
    <w:p w:rsidR="00AB3B34" w:rsidRDefault="00AB3B34" w:rsidP="00AB3B34">
      <w:pPr>
        <w:numPr>
          <w:ilvl w:val="0"/>
          <w:numId w:val="11"/>
        </w:numPr>
        <w:shd w:val="clear" w:color="auto" w:fill="FFFFFF"/>
        <w:spacing w:before="100" w:beforeAutospacing="1" w:after="100" w:afterAutospacing="1" w:line="240" w:lineRule="auto"/>
        <w:rPr>
          <w:color w:val="000000"/>
          <w:sz w:val="27"/>
          <w:szCs w:val="27"/>
        </w:rPr>
      </w:pPr>
      <w:bookmarkStart w:id="111" w:name="917877"/>
      <w:bookmarkEnd w:id="111"/>
      <w:r>
        <w:rPr>
          <w:color w:val="000000"/>
          <w:sz w:val="27"/>
          <w:szCs w:val="27"/>
        </w:rPr>
        <w:t>alleviate switching among multiple Oracle databases</w:t>
      </w:r>
    </w:p>
    <w:p w:rsidR="00AB3B34" w:rsidRDefault="00AB3B34" w:rsidP="00AB3B34">
      <w:pPr>
        <w:numPr>
          <w:ilvl w:val="0"/>
          <w:numId w:val="11"/>
        </w:numPr>
        <w:shd w:val="clear" w:color="auto" w:fill="FFFFFF"/>
        <w:spacing w:before="100" w:beforeAutospacing="1" w:after="100" w:afterAutospacing="1" w:line="240" w:lineRule="auto"/>
        <w:rPr>
          <w:color w:val="000000"/>
          <w:sz w:val="27"/>
          <w:szCs w:val="27"/>
        </w:rPr>
      </w:pPr>
      <w:bookmarkStart w:id="112" w:name="917878"/>
      <w:bookmarkEnd w:id="112"/>
      <w:r>
        <w:rPr>
          <w:color w:val="000000"/>
          <w:sz w:val="27"/>
          <w:szCs w:val="27"/>
        </w:rPr>
        <w:t>adequately manage and administer database growth</w:t>
      </w:r>
    </w:p>
    <w:p w:rsidR="00AB3B34" w:rsidRDefault="00AB3B34" w:rsidP="00AB3B34">
      <w:pPr>
        <w:numPr>
          <w:ilvl w:val="0"/>
          <w:numId w:val="11"/>
        </w:numPr>
        <w:shd w:val="clear" w:color="auto" w:fill="FFFFFF"/>
        <w:spacing w:before="100" w:beforeAutospacing="1" w:after="100" w:afterAutospacing="1" w:line="240" w:lineRule="auto"/>
        <w:rPr>
          <w:color w:val="000000"/>
          <w:sz w:val="27"/>
          <w:szCs w:val="27"/>
        </w:rPr>
      </w:pPr>
      <w:bookmarkStart w:id="113" w:name="917879"/>
      <w:bookmarkEnd w:id="113"/>
      <w:r>
        <w:rPr>
          <w:color w:val="000000"/>
          <w:sz w:val="27"/>
          <w:szCs w:val="27"/>
        </w:rPr>
        <w:t>help eliminate fragmentation of free space in the data dictionary, isolate other fragmentation, and minimize resource contention</w:t>
      </w:r>
    </w:p>
    <w:p w:rsidR="00AB3B34" w:rsidRDefault="00AB3B34" w:rsidP="00AB3B34">
      <w:pPr>
        <w:pStyle w:val="Heading3"/>
        <w:shd w:val="clear" w:color="auto" w:fill="FFFFFF"/>
        <w:rPr>
          <w:color w:val="000000"/>
        </w:rPr>
      </w:pPr>
      <w:bookmarkStart w:id="114" w:name="917882"/>
      <w:bookmarkEnd w:id="114"/>
      <w:r>
        <w:rPr>
          <w:rFonts w:ascii="Helvetica" w:hAnsi="Helvetica"/>
          <w:color w:val="330099"/>
        </w:rPr>
        <w:t>Characteristics of OFA-Compliant Database</w:t>
      </w:r>
    </w:p>
    <w:p w:rsidR="00AB3B34" w:rsidRDefault="00AB3B34" w:rsidP="00AB3B34">
      <w:pPr>
        <w:pStyle w:val="bp"/>
        <w:shd w:val="clear" w:color="auto" w:fill="FFFFFF"/>
        <w:rPr>
          <w:color w:val="000000"/>
          <w:sz w:val="27"/>
          <w:szCs w:val="27"/>
        </w:rPr>
      </w:pPr>
      <w:bookmarkStart w:id="115" w:name="918080"/>
      <w:bookmarkEnd w:id="115"/>
      <w:r>
        <w:rPr>
          <w:color w:val="000000"/>
          <w:sz w:val="27"/>
          <w:szCs w:val="27"/>
        </w:rPr>
        <w:t>An OFA-compliant database provides the following benefits:</w:t>
      </w:r>
    </w:p>
    <w:p w:rsidR="00AB3B34" w:rsidRDefault="00AB3B34" w:rsidP="00AB3B34">
      <w:pPr>
        <w:pStyle w:val="Heading4"/>
        <w:shd w:val="clear" w:color="auto" w:fill="FFFFFF"/>
        <w:rPr>
          <w:color w:val="000000"/>
          <w:sz w:val="27"/>
          <w:szCs w:val="27"/>
        </w:rPr>
      </w:pPr>
      <w:bookmarkStart w:id="116" w:name="913852"/>
      <w:bookmarkEnd w:id="116"/>
      <w:r>
        <w:rPr>
          <w:rFonts w:ascii="Helvetica" w:hAnsi="Helvetica"/>
          <w:color w:val="330099"/>
          <w:sz w:val="27"/>
          <w:szCs w:val="27"/>
        </w:rPr>
        <w:t>File System Organization</w:t>
      </w:r>
    </w:p>
    <w:p w:rsidR="00AB3B34" w:rsidRDefault="00AB3B34" w:rsidP="00AB3B34">
      <w:pPr>
        <w:pStyle w:val="bp"/>
        <w:shd w:val="clear" w:color="auto" w:fill="FFFFFF"/>
        <w:rPr>
          <w:color w:val="000000"/>
          <w:sz w:val="27"/>
          <w:szCs w:val="27"/>
        </w:rPr>
      </w:pPr>
      <w:bookmarkStart w:id="117" w:name="918081"/>
      <w:bookmarkEnd w:id="117"/>
      <w:r>
        <w:rPr>
          <w:color w:val="000000"/>
          <w:sz w:val="27"/>
          <w:szCs w:val="27"/>
        </w:rPr>
        <w:t>The file system is organized to allow easy administration and accommodate scalability for:</w:t>
      </w:r>
    </w:p>
    <w:p w:rsidR="00AB3B34" w:rsidRDefault="00AB3B34" w:rsidP="00AB3B34">
      <w:pPr>
        <w:numPr>
          <w:ilvl w:val="1"/>
          <w:numId w:val="12"/>
        </w:numPr>
        <w:shd w:val="clear" w:color="auto" w:fill="FFFFFF"/>
        <w:spacing w:before="100" w:beforeAutospacing="1" w:after="100" w:afterAutospacing="1" w:line="240" w:lineRule="auto"/>
        <w:rPr>
          <w:color w:val="000000"/>
          <w:sz w:val="27"/>
          <w:szCs w:val="27"/>
        </w:rPr>
      </w:pPr>
      <w:bookmarkStart w:id="118" w:name="910298"/>
      <w:bookmarkEnd w:id="118"/>
      <w:r>
        <w:rPr>
          <w:color w:val="000000"/>
          <w:sz w:val="27"/>
          <w:szCs w:val="27"/>
        </w:rPr>
        <w:t>adding data into existing databases</w:t>
      </w:r>
    </w:p>
    <w:p w:rsidR="00AB3B34" w:rsidRDefault="00AB3B34" w:rsidP="00AB3B34">
      <w:pPr>
        <w:numPr>
          <w:ilvl w:val="1"/>
          <w:numId w:val="12"/>
        </w:numPr>
        <w:shd w:val="clear" w:color="auto" w:fill="FFFFFF"/>
        <w:spacing w:before="100" w:beforeAutospacing="1" w:after="100" w:afterAutospacing="1" w:line="240" w:lineRule="auto"/>
        <w:rPr>
          <w:color w:val="000000"/>
          <w:sz w:val="27"/>
          <w:szCs w:val="27"/>
        </w:rPr>
      </w:pPr>
      <w:bookmarkStart w:id="119" w:name="910305"/>
      <w:bookmarkEnd w:id="119"/>
      <w:r>
        <w:rPr>
          <w:color w:val="000000"/>
          <w:sz w:val="27"/>
          <w:szCs w:val="27"/>
        </w:rPr>
        <w:t>adding users</w:t>
      </w:r>
    </w:p>
    <w:p w:rsidR="00AB3B34" w:rsidRDefault="00AB3B34" w:rsidP="00AB3B34">
      <w:pPr>
        <w:numPr>
          <w:ilvl w:val="1"/>
          <w:numId w:val="12"/>
        </w:numPr>
        <w:shd w:val="clear" w:color="auto" w:fill="FFFFFF"/>
        <w:spacing w:before="100" w:beforeAutospacing="1" w:after="100" w:afterAutospacing="1" w:line="240" w:lineRule="auto"/>
        <w:rPr>
          <w:color w:val="000000"/>
          <w:sz w:val="27"/>
          <w:szCs w:val="27"/>
        </w:rPr>
      </w:pPr>
      <w:bookmarkStart w:id="120" w:name="906618"/>
      <w:bookmarkEnd w:id="120"/>
      <w:r>
        <w:rPr>
          <w:color w:val="000000"/>
          <w:sz w:val="27"/>
          <w:szCs w:val="27"/>
        </w:rPr>
        <w:t>creating databases</w:t>
      </w:r>
    </w:p>
    <w:p w:rsidR="00AB3B34" w:rsidRDefault="00AB3B34" w:rsidP="00AB3B34">
      <w:pPr>
        <w:numPr>
          <w:ilvl w:val="1"/>
          <w:numId w:val="12"/>
        </w:numPr>
        <w:shd w:val="clear" w:color="auto" w:fill="FFFFFF"/>
        <w:spacing w:before="100" w:beforeAutospacing="1" w:after="100" w:afterAutospacing="1" w:line="240" w:lineRule="auto"/>
        <w:rPr>
          <w:color w:val="000000"/>
          <w:sz w:val="27"/>
          <w:szCs w:val="27"/>
        </w:rPr>
      </w:pPr>
      <w:bookmarkStart w:id="121" w:name="906620"/>
      <w:bookmarkEnd w:id="121"/>
      <w:r>
        <w:rPr>
          <w:color w:val="000000"/>
          <w:sz w:val="27"/>
          <w:szCs w:val="27"/>
        </w:rPr>
        <w:t>adding hardware</w:t>
      </w:r>
    </w:p>
    <w:p w:rsidR="00AB3B34" w:rsidRDefault="00AB3B34" w:rsidP="00AB3B34">
      <w:pPr>
        <w:pStyle w:val="Heading4"/>
        <w:shd w:val="clear" w:color="auto" w:fill="FFFFFF"/>
        <w:rPr>
          <w:color w:val="000000"/>
          <w:sz w:val="27"/>
          <w:szCs w:val="27"/>
        </w:rPr>
      </w:pPr>
      <w:bookmarkStart w:id="122" w:name="906622"/>
      <w:bookmarkEnd w:id="122"/>
      <w:r>
        <w:rPr>
          <w:rFonts w:ascii="Helvetica" w:hAnsi="Helvetica"/>
          <w:color w:val="330099"/>
          <w:sz w:val="27"/>
          <w:szCs w:val="27"/>
        </w:rPr>
        <w:t>Distributed I/O Loads</w:t>
      </w:r>
    </w:p>
    <w:p w:rsidR="00AB3B34" w:rsidRDefault="00AB3B34" w:rsidP="00AB3B34">
      <w:pPr>
        <w:pStyle w:val="bp"/>
        <w:shd w:val="clear" w:color="auto" w:fill="FFFFFF"/>
        <w:rPr>
          <w:color w:val="000000"/>
          <w:sz w:val="27"/>
          <w:szCs w:val="27"/>
        </w:rPr>
      </w:pPr>
      <w:bookmarkStart w:id="123" w:name="918082"/>
      <w:bookmarkEnd w:id="123"/>
      <w:r>
        <w:rPr>
          <w:color w:val="000000"/>
          <w:sz w:val="27"/>
          <w:szCs w:val="27"/>
        </w:rPr>
        <w:t>I/O loads are distributed across enough disk drives to prevent performance bottlenecks.</w:t>
      </w:r>
    </w:p>
    <w:p w:rsidR="00AB3B34" w:rsidRDefault="00AB3B34" w:rsidP="00AB3B34">
      <w:pPr>
        <w:pStyle w:val="Heading4"/>
        <w:shd w:val="clear" w:color="auto" w:fill="FFFFFF"/>
        <w:rPr>
          <w:color w:val="000000"/>
          <w:sz w:val="27"/>
          <w:szCs w:val="27"/>
        </w:rPr>
      </w:pPr>
      <w:bookmarkStart w:id="124" w:name="906624"/>
      <w:bookmarkEnd w:id="124"/>
      <w:r>
        <w:rPr>
          <w:rFonts w:ascii="Helvetica" w:hAnsi="Helvetica"/>
          <w:color w:val="330099"/>
          <w:sz w:val="27"/>
          <w:szCs w:val="27"/>
        </w:rPr>
        <w:t>Hardware Support</w:t>
      </w:r>
    </w:p>
    <w:p w:rsidR="00AB3B34" w:rsidRDefault="00AB3B34" w:rsidP="00AB3B34">
      <w:pPr>
        <w:pStyle w:val="bp"/>
        <w:shd w:val="clear" w:color="auto" w:fill="FFFFFF"/>
        <w:rPr>
          <w:color w:val="000000"/>
          <w:sz w:val="27"/>
          <w:szCs w:val="27"/>
        </w:rPr>
      </w:pPr>
      <w:bookmarkStart w:id="125" w:name="918083"/>
      <w:bookmarkEnd w:id="125"/>
      <w:r>
        <w:rPr>
          <w:color w:val="000000"/>
          <w:sz w:val="27"/>
          <w:szCs w:val="27"/>
        </w:rPr>
        <w:t>Hardware costs are minimized only when it does not conflict with operational considerations.</w:t>
      </w:r>
    </w:p>
    <w:p w:rsidR="00AB3B34" w:rsidRDefault="00AB3B34" w:rsidP="00AB3B34">
      <w:pPr>
        <w:pStyle w:val="Heading4"/>
        <w:shd w:val="clear" w:color="auto" w:fill="FFFFFF"/>
        <w:rPr>
          <w:color w:val="000000"/>
          <w:sz w:val="27"/>
          <w:szCs w:val="27"/>
        </w:rPr>
      </w:pPr>
      <w:bookmarkStart w:id="126" w:name="906626"/>
      <w:bookmarkEnd w:id="126"/>
      <w:r>
        <w:rPr>
          <w:rFonts w:ascii="Helvetica" w:hAnsi="Helvetica"/>
          <w:color w:val="330099"/>
          <w:sz w:val="27"/>
          <w:szCs w:val="27"/>
        </w:rPr>
        <w:t>Safeguards Against Drive Failures</w:t>
      </w:r>
    </w:p>
    <w:p w:rsidR="00AB3B34" w:rsidRDefault="00AB3B34" w:rsidP="00AB3B34">
      <w:pPr>
        <w:pStyle w:val="bp"/>
        <w:shd w:val="clear" w:color="auto" w:fill="FFFFFF"/>
        <w:rPr>
          <w:color w:val="000000"/>
          <w:sz w:val="27"/>
          <w:szCs w:val="27"/>
        </w:rPr>
      </w:pPr>
      <w:bookmarkStart w:id="127" w:name="918088"/>
      <w:bookmarkEnd w:id="127"/>
      <w:r>
        <w:rPr>
          <w:color w:val="000000"/>
          <w:sz w:val="27"/>
          <w:szCs w:val="27"/>
        </w:rPr>
        <w:t>By spreading applications across more than one drive, drive failures impact as few applications as possible.</w:t>
      </w:r>
    </w:p>
    <w:p w:rsidR="00AB3B34" w:rsidRDefault="00AB3B34" w:rsidP="00AB3B34">
      <w:pPr>
        <w:pStyle w:val="Heading4"/>
        <w:shd w:val="clear" w:color="auto" w:fill="FFFFFF"/>
        <w:rPr>
          <w:color w:val="000000"/>
          <w:sz w:val="27"/>
          <w:szCs w:val="27"/>
        </w:rPr>
      </w:pPr>
      <w:bookmarkStart w:id="128" w:name="906628"/>
      <w:bookmarkEnd w:id="128"/>
      <w:r>
        <w:rPr>
          <w:rFonts w:ascii="Helvetica" w:hAnsi="Helvetica"/>
          <w:color w:val="330099"/>
          <w:sz w:val="27"/>
          <w:szCs w:val="27"/>
        </w:rPr>
        <w:t>Distribution of Home Directories</w:t>
      </w:r>
    </w:p>
    <w:p w:rsidR="00AB3B34" w:rsidRDefault="00AB3B34" w:rsidP="00AB3B34">
      <w:pPr>
        <w:pStyle w:val="bp"/>
        <w:shd w:val="clear" w:color="auto" w:fill="FFFFFF"/>
        <w:rPr>
          <w:color w:val="000000"/>
          <w:sz w:val="27"/>
          <w:szCs w:val="27"/>
        </w:rPr>
      </w:pPr>
      <w:bookmarkStart w:id="129" w:name="918089"/>
      <w:bookmarkEnd w:id="129"/>
      <w:r>
        <w:rPr>
          <w:color w:val="000000"/>
          <w:sz w:val="27"/>
          <w:szCs w:val="27"/>
        </w:rPr>
        <w:t>The following items can be distributed across more than one disk drive:</w:t>
      </w:r>
    </w:p>
    <w:p w:rsidR="00AB3B34" w:rsidRDefault="00AB3B34" w:rsidP="00AB3B34">
      <w:pPr>
        <w:numPr>
          <w:ilvl w:val="1"/>
          <w:numId w:val="13"/>
        </w:numPr>
        <w:shd w:val="clear" w:color="auto" w:fill="FFFFFF"/>
        <w:spacing w:before="100" w:beforeAutospacing="1" w:after="100" w:afterAutospacing="1" w:line="240" w:lineRule="auto"/>
        <w:rPr>
          <w:color w:val="000000"/>
          <w:sz w:val="27"/>
          <w:szCs w:val="27"/>
        </w:rPr>
      </w:pPr>
      <w:bookmarkStart w:id="130" w:name="906630"/>
      <w:bookmarkEnd w:id="130"/>
      <w:r>
        <w:rPr>
          <w:color w:val="000000"/>
          <w:sz w:val="27"/>
          <w:szCs w:val="27"/>
        </w:rPr>
        <w:t>the collection of home directories</w:t>
      </w:r>
    </w:p>
    <w:p w:rsidR="00AB3B34" w:rsidRDefault="00AB3B34" w:rsidP="00AB3B34">
      <w:pPr>
        <w:numPr>
          <w:ilvl w:val="1"/>
          <w:numId w:val="13"/>
        </w:numPr>
        <w:shd w:val="clear" w:color="auto" w:fill="FFFFFF"/>
        <w:spacing w:before="100" w:beforeAutospacing="1" w:after="100" w:afterAutospacing="1" w:line="240" w:lineRule="auto"/>
        <w:rPr>
          <w:color w:val="000000"/>
          <w:sz w:val="27"/>
          <w:szCs w:val="27"/>
        </w:rPr>
      </w:pPr>
      <w:bookmarkStart w:id="131" w:name="906632"/>
      <w:bookmarkEnd w:id="131"/>
      <w:r>
        <w:rPr>
          <w:color w:val="000000"/>
          <w:sz w:val="27"/>
          <w:szCs w:val="27"/>
        </w:rPr>
        <w:t>the contents of an individual home directory</w:t>
      </w:r>
    </w:p>
    <w:p w:rsidR="00AB3B34" w:rsidRDefault="00AB3B34" w:rsidP="00AB3B34">
      <w:pPr>
        <w:pStyle w:val="Heading4"/>
        <w:shd w:val="clear" w:color="auto" w:fill="FFFFFF"/>
        <w:rPr>
          <w:color w:val="000000"/>
          <w:sz w:val="27"/>
          <w:szCs w:val="27"/>
        </w:rPr>
      </w:pPr>
      <w:bookmarkStart w:id="132" w:name="906634"/>
      <w:bookmarkEnd w:id="132"/>
      <w:r>
        <w:rPr>
          <w:rFonts w:ascii="Helvetica" w:hAnsi="Helvetica"/>
          <w:color w:val="330099"/>
          <w:sz w:val="27"/>
          <w:szCs w:val="27"/>
        </w:rPr>
        <w:lastRenderedPageBreak/>
        <w:t>Integrity of Login Home Directories</w:t>
      </w:r>
    </w:p>
    <w:p w:rsidR="00AB3B34" w:rsidRDefault="00AB3B34" w:rsidP="00AB3B34">
      <w:pPr>
        <w:pStyle w:val="bp"/>
        <w:shd w:val="clear" w:color="auto" w:fill="FFFFFF"/>
        <w:rPr>
          <w:color w:val="000000"/>
          <w:sz w:val="27"/>
          <w:szCs w:val="27"/>
        </w:rPr>
      </w:pPr>
      <w:bookmarkStart w:id="133" w:name="918090"/>
      <w:bookmarkEnd w:id="133"/>
      <w:r>
        <w:rPr>
          <w:color w:val="000000"/>
          <w:sz w:val="27"/>
          <w:szCs w:val="27"/>
        </w:rPr>
        <w:t>It is possible to add, move, or delete login home directories without having to revise programs that refer to them.</w:t>
      </w:r>
    </w:p>
    <w:p w:rsidR="00AB3B34" w:rsidRDefault="00AB3B34" w:rsidP="00AB3B34">
      <w:pPr>
        <w:pStyle w:val="Heading4"/>
        <w:shd w:val="clear" w:color="auto" w:fill="FFFFFF"/>
        <w:rPr>
          <w:color w:val="000000"/>
          <w:sz w:val="27"/>
          <w:szCs w:val="27"/>
        </w:rPr>
      </w:pPr>
      <w:bookmarkStart w:id="134" w:name="918091"/>
      <w:bookmarkEnd w:id="134"/>
      <w:r>
        <w:rPr>
          <w:rFonts w:ascii="Helvetica" w:hAnsi="Helvetica"/>
          <w:color w:val="330099"/>
          <w:sz w:val="27"/>
          <w:szCs w:val="27"/>
        </w:rPr>
        <w:t>Independence of UNIX Directory Subtrees</w:t>
      </w:r>
    </w:p>
    <w:p w:rsidR="00AB3B34" w:rsidRDefault="00AB3B34" w:rsidP="00AB3B34">
      <w:pPr>
        <w:pStyle w:val="bp"/>
        <w:shd w:val="clear" w:color="auto" w:fill="FFFFFF"/>
        <w:rPr>
          <w:color w:val="000000"/>
          <w:sz w:val="27"/>
          <w:szCs w:val="27"/>
        </w:rPr>
      </w:pPr>
      <w:bookmarkStart w:id="135" w:name="906636"/>
      <w:bookmarkEnd w:id="135"/>
      <w:r>
        <w:rPr>
          <w:color w:val="000000"/>
          <w:sz w:val="27"/>
          <w:szCs w:val="27"/>
        </w:rPr>
        <w:t>Categories of files are separated into independent UNIX directory subtrees so that files in one category are minimally affected by operations on files in other categories.</w:t>
      </w:r>
    </w:p>
    <w:p w:rsidR="00AB3B34" w:rsidRDefault="00AB3B34" w:rsidP="00AB3B34">
      <w:pPr>
        <w:pStyle w:val="Heading4"/>
        <w:shd w:val="clear" w:color="auto" w:fill="FFFFFF"/>
        <w:rPr>
          <w:color w:val="000000"/>
          <w:sz w:val="27"/>
          <w:szCs w:val="27"/>
        </w:rPr>
      </w:pPr>
      <w:bookmarkStart w:id="136" w:name="906638"/>
      <w:bookmarkEnd w:id="136"/>
      <w:r>
        <w:rPr>
          <w:rFonts w:ascii="Helvetica" w:hAnsi="Helvetica"/>
          <w:color w:val="330099"/>
          <w:sz w:val="27"/>
          <w:szCs w:val="27"/>
        </w:rPr>
        <w:t>Supports Concurrent Execution of Application Software</w:t>
      </w:r>
    </w:p>
    <w:p w:rsidR="00AB3B34" w:rsidRDefault="00AB3B34" w:rsidP="00AB3B34">
      <w:pPr>
        <w:pStyle w:val="bp"/>
        <w:shd w:val="clear" w:color="auto" w:fill="FFFFFF"/>
        <w:rPr>
          <w:color w:val="000000"/>
          <w:sz w:val="27"/>
          <w:szCs w:val="27"/>
        </w:rPr>
      </w:pPr>
      <w:bookmarkStart w:id="137" w:name="918092"/>
      <w:bookmarkEnd w:id="137"/>
      <w:r>
        <w:rPr>
          <w:color w:val="000000"/>
          <w:sz w:val="27"/>
          <w:szCs w:val="27"/>
        </w:rPr>
        <w:t>It is possible to execute multiple versions of applications software simultaneously, allowing the user to test and use a new release of an application before abandoning the previous version. Transferring to a new version after an upgrade is simple for the administrator and transparent for the user.</w:t>
      </w:r>
    </w:p>
    <w:p w:rsidR="00AB3B34" w:rsidRDefault="00AB3B34" w:rsidP="00AB3B34">
      <w:pPr>
        <w:pStyle w:val="Heading4"/>
        <w:shd w:val="clear" w:color="auto" w:fill="FFFFFF"/>
        <w:rPr>
          <w:color w:val="000000"/>
          <w:sz w:val="27"/>
          <w:szCs w:val="27"/>
        </w:rPr>
      </w:pPr>
      <w:bookmarkStart w:id="138" w:name="910314"/>
      <w:bookmarkEnd w:id="138"/>
      <w:r>
        <w:rPr>
          <w:rFonts w:ascii="Helvetica" w:hAnsi="Helvetica"/>
          <w:color w:val="330099"/>
          <w:sz w:val="27"/>
          <w:szCs w:val="27"/>
        </w:rPr>
        <w:t>Distinguishes Administrative Information for each Database</w:t>
      </w:r>
    </w:p>
    <w:p w:rsidR="00AB3B34" w:rsidRDefault="00AB3B34" w:rsidP="00AB3B34">
      <w:pPr>
        <w:pStyle w:val="bp"/>
        <w:shd w:val="clear" w:color="auto" w:fill="FFFFFF"/>
        <w:rPr>
          <w:color w:val="000000"/>
          <w:sz w:val="27"/>
          <w:szCs w:val="27"/>
        </w:rPr>
      </w:pPr>
      <w:bookmarkStart w:id="139" w:name="918102"/>
      <w:bookmarkEnd w:id="139"/>
      <w:r>
        <w:rPr>
          <w:color w:val="000000"/>
          <w:sz w:val="27"/>
          <w:szCs w:val="27"/>
        </w:rPr>
        <w:t>The ability to separate administrative information about one database from that of another, ensures a reasonable structure for the organization and storage of administrative data.</w:t>
      </w:r>
    </w:p>
    <w:p w:rsidR="00AB3B34" w:rsidRDefault="00AB3B34" w:rsidP="00AB3B34">
      <w:pPr>
        <w:pStyle w:val="Heading4"/>
        <w:shd w:val="clear" w:color="auto" w:fill="FFFFFF"/>
        <w:rPr>
          <w:color w:val="000000"/>
          <w:sz w:val="27"/>
          <w:szCs w:val="27"/>
        </w:rPr>
      </w:pPr>
      <w:bookmarkStart w:id="140" w:name="918105"/>
      <w:bookmarkEnd w:id="140"/>
      <w:r>
        <w:rPr>
          <w:rFonts w:ascii="Helvetica" w:hAnsi="Helvetica"/>
          <w:color w:val="330099"/>
          <w:sz w:val="27"/>
          <w:szCs w:val="27"/>
        </w:rPr>
        <w:t>Uses Consistent Database File Naming</w:t>
      </w:r>
    </w:p>
    <w:p w:rsidR="00AB3B34" w:rsidRDefault="00AB3B34" w:rsidP="00AB3B34">
      <w:pPr>
        <w:pStyle w:val="bp"/>
        <w:shd w:val="clear" w:color="auto" w:fill="FFFFFF"/>
        <w:rPr>
          <w:color w:val="000000"/>
          <w:sz w:val="27"/>
          <w:szCs w:val="27"/>
        </w:rPr>
      </w:pPr>
      <w:bookmarkStart w:id="141" w:name="906642"/>
      <w:bookmarkEnd w:id="141"/>
      <w:r>
        <w:rPr>
          <w:color w:val="000000"/>
          <w:sz w:val="27"/>
          <w:szCs w:val="27"/>
        </w:rPr>
        <w:t>Database files are named so that:</w:t>
      </w:r>
    </w:p>
    <w:p w:rsidR="00AB3B34" w:rsidRDefault="00AB3B34" w:rsidP="00AB3B34">
      <w:pPr>
        <w:numPr>
          <w:ilvl w:val="1"/>
          <w:numId w:val="14"/>
        </w:numPr>
        <w:shd w:val="clear" w:color="auto" w:fill="FFFFFF"/>
        <w:spacing w:before="100" w:beforeAutospacing="1" w:after="100" w:afterAutospacing="1" w:line="240" w:lineRule="auto"/>
        <w:rPr>
          <w:color w:val="000000"/>
          <w:sz w:val="27"/>
          <w:szCs w:val="27"/>
        </w:rPr>
      </w:pPr>
      <w:bookmarkStart w:id="142" w:name="906644"/>
      <w:bookmarkEnd w:id="142"/>
      <w:r>
        <w:rPr>
          <w:color w:val="000000"/>
          <w:sz w:val="27"/>
          <w:szCs w:val="27"/>
        </w:rPr>
        <w:t>database files are easily distinguishable from all other files</w:t>
      </w:r>
    </w:p>
    <w:p w:rsidR="00AB3B34" w:rsidRDefault="00AB3B34" w:rsidP="00AB3B34">
      <w:pPr>
        <w:numPr>
          <w:ilvl w:val="1"/>
          <w:numId w:val="14"/>
        </w:numPr>
        <w:shd w:val="clear" w:color="auto" w:fill="FFFFFF"/>
        <w:spacing w:before="100" w:beforeAutospacing="1" w:after="100" w:afterAutospacing="1" w:line="240" w:lineRule="auto"/>
        <w:rPr>
          <w:color w:val="000000"/>
          <w:sz w:val="27"/>
          <w:szCs w:val="27"/>
        </w:rPr>
      </w:pPr>
      <w:bookmarkStart w:id="143" w:name="906646"/>
      <w:bookmarkEnd w:id="143"/>
      <w:r>
        <w:rPr>
          <w:color w:val="000000"/>
          <w:sz w:val="27"/>
          <w:szCs w:val="27"/>
        </w:rPr>
        <w:t>files of one database are easily distinguishable from files of another database</w:t>
      </w:r>
    </w:p>
    <w:p w:rsidR="00AB3B34" w:rsidRDefault="00AB3B34" w:rsidP="00AB3B34">
      <w:pPr>
        <w:numPr>
          <w:ilvl w:val="1"/>
          <w:numId w:val="14"/>
        </w:numPr>
        <w:shd w:val="clear" w:color="auto" w:fill="FFFFFF"/>
        <w:spacing w:before="100" w:beforeAutospacing="1" w:after="100" w:afterAutospacing="1" w:line="240" w:lineRule="auto"/>
        <w:rPr>
          <w:color w:val="000000"/>
          <w:sz w:val="27"/>
          <w:szCs w:val="27"/>
        </w:rPr>
      </w:pPr>
      <w:bookmarkStart w:id="144" w:name="906648"/>
      <w:bookmarkEnd w:id="144"/>
      <w:r>
        <w:rPr>
          <w:color w:val="000000"/>
          <w:sz w:val="27"/>
          <w:szCs w:val="27"/>
        </w:rPr>
        <w:t>control files, redo log files, and data files are identifiable as such</w:t>
      </w:r>
    </w:p>
    <w:p w:rsidR="00AB3B34" w:rsidRDefault="00AB3B34" w:rsidP="00AB3B34">
      <w:pPr>
        <w:numPr>
          <w:ilvl w:val="1"/>
          <w:numId w:val="14"/>
        </w:numPr>
        <w:shd w:val="clear" w:color="auto" w:fill="FFFFFF"/>
        <w:spacing w:before="100" w:beforeAutospacing="1" w:after="100" w:afterAutospacing="1" w:line="240" w:lineRule="auto"/>
        <w:rPr>
          <w:color w:val="000000"/>
          <w:sz w:val="27"/>
          <w:szCs w:val="27"/>
        </w:rPr>
      </w:pPr>
      <w:bookmarkStart w:id="145" w:name="910319"/>
      <w:bookmarkEnd w:id="145"/>
      <w:r>
        <w:rPr>
          <w:color w:val="000000"/>
          <w:sz w:val="27"/>
          <w:szCs w:val="27"/>
        </w:rPr>
        <w:t>the association of data file to tablespace is clearly indicated</w:t>
      </w:r>
    </w:p>
    <w:p w:rsidR="00AB3B34" w:rsidRDefault="00AB3B34" w:rsidP="00AB3B34">
      <w:pPr>
        <w:pStyle w:val="Heading4"/>
        <w:shd w:val="clear" w:color="auto" w:fill="FFFFFF"/>
        <w:rPr>
          <w:color w:val="000000"/>
          <w:sz w:val="27"/>
          <w:szCs w:val="27"/>
        </w:rPr>
      </w:pPr>
      <w:bookmarkStart w:id="146" w:name="910361"/>
      <w:bookmarkEnd w:id="146"/>
      <w:r>
        <w:rPr>
          <w:rFonts w:ascii="Helvetica" w:hAnsi="Helvetica"/>
          <w:color w:val="330099"/>
          <w:sz w:val="27"/>
          <w:szCs w:val="27"/>
        </w:rPr>
        <w:t>Separation of Tablespace Contents</w:t>
      </w:r>
    </w:p>
    <w:p w:rsidR="00AB3B34" w:rsidRDefault="00AB3B34" w:rsidP="00AB3B34">
      <w:pPr>
        <w:pStyle w:val="bp"/>
        <w:shd w:val="clear" w:color="auto" w:fill="FFFFFF"/>
        <w:rPr>
          <w:color w:val="000000"/>
          <w:sz w:val="27"/>
          <w:szCs w:val="27"/>
        </w:rPr>
      </w:pPr>
      <w:bookmarkStart w:id="147" w:name="918106"/>
      <w:bookmarkEnd w:id="147"/>
      <w:r>
        <w:rPr>
          <w:color w:val="000000"/>
          <w:sz w:val="27"/>
          <w:szCs w:val="27"/>
        </w:rPr>
        <w:t>Tablespace contents are separated to:</w:t>
      </w:r>
    </w:p>
    <w:p w:rsidR="00AB3B34" w:rsidRDefault="00AB3B34" w:rsidP="00AB3B34">
      <w:pPr>
        <w:numPr>
          <w:ilvl w:val="1"/>
          <w:numId w:val="15"/>
        </w:numPr>
        <w:shd w:val="clear" w:color="auto" w:fill="FFFFFF"/>
        <w:spacing w:before="100" w:beforeAutospacing="1" w:after="100" w:afterAutospacing="1" w:line="240" w:lineRule="auto"/>
        <w:rPr>
          <w:color w:val="000000"/>
          <w:sz w:val="27"/>
          <w:szCs w:val="27"/>
        </w:rPr>
      </w:pPr>
      <w:bookmarkStart w:id="148" w:name="910362"/>
      <w:bookmarkEnd w:id="148"/>
      <w:r>
        <w:rPr>
          <w:color w:val="000000"/>
          <w:sz w:val="27"/>
          <w:szCs w:val="27"/>
        </w:rPr>
        <w:t>minimize tablespace free space fragmentation</w:t>
      </w:r>
    </w:p>
    <w:p w:rsidR="00AB3B34" w:rsidRDefault="00AB3B34" w:rsidP="00AB3B34">
      <w:pPr>
        <w:numPr>
          <w:ilvl w:val="1"/>
          <w:numId w:val="15"/>
        </w:numPr>
        <w:shd w:val="clear" w:color="auto" w:fill="FFFFFF"/>
        <w:spacing w:before="100" w:beforeAutospacing="1" w:after="100" w:afterAutospacing="1" w:line="240" w:lineRule="auto"/>
        <w:rPr>
          <w:color w:val="000000"/>
          <w:sz w:val="27"/>
          <w:szCs w:val="27"/>
        </w:rPr>
      </w:pPr>
      <w:bookmarkStart w:id="149" w:name="910363"/>
      <w:bookmarkEnd w:id="149"/>
      <w:r>
        <w:rPr>
          <w:color w:val="000000"/>
          <w:sz w:val="27"/>
          <w:szCs w:val="27"/>
        </w:rPr>
        <w:t>minimize I/O request contention</w:t>
      </w:r>
    </w:p>
    <w:p w:rsidR="00AB3B34" w:rsidRDefault="00AB3B34" w:rsidP="00AB3B34">
      <w:pPr>
        <w:numPr>
          <w:ilvl w:val="1"/>
          <w:numId w:val="15"/>
        </w:numPr>
        <w:shd w:val="clear" w:color="auto" w:fill="FFFFFF"/>
        <w:spacing w:before="100" w:beforeAutospacing="1" w:after="100" w:afterAutospacing="1" w:line="240" w:lineRule="auto"/>
        <w:rPr>
          <w:color w:val="000000"/>
          <w:sz w:val="27"/>
          <w:szCs w:val="27"/>
        </w:rPr>
      </w:pPr>
      <w:bookmarkStart w:id="150" w:name="906658"/>
      <w:bookmarkEnd w:id="150"/>
      <w:r>
        <w:rPr>
          <w:color w:val="000000"/>
          <w:sz w:val="27"/>
          <w:szCs w:val="27"/>
        </w:rPr>
        <w:t>maximize administrative flexibility</w:t>
      </w:r>
    </w:p>
    <w:p w:rsidR="00AB3B34" w:rsidRDefault="00AB3B34" w:rsidP="00AB3B34">
      <w:pPr>
        <w:pStyle w:val="Heading4"/>
        <w:shd w:val="clear" w:color="auto" w:fill="FFFFFF"/>
        <w:rPr>
          <w:color w:val="000000"/>
          <w:sz w:val="27"/>
          <w:szCs w:val="27"/>
        </w:rPr>
      </w:pPr>
      <w:bookmarkStart w:id="151" w:name="906660"/>
      <w:bookmarkEnd w:id="151"/>
      <w:r>
        <w:rPr>
          <w:rFonts w:ascii="Helvetica" w:hAnsi="Helvetica"/>
          <w:color w:val="330099"/>
          <w:sz w:val="27"/>
          <w:szCs w:val="27"/>
        </w:rPr>
        <w:lastRenderedPageBreak/>
        <w:t>Tuning of I/O Loads across all Drives</w:t>
      </w:r>
    </w:p>
    <w:p w:rsidR="00AB3B34" w:rsidRDefault="00AB3B34" w:rsidP="00AB3B34">
      <w:pPr>
        <w:pStyle w:val="bp"/>
        <w:shd w:val="clear" w:color="auto" w:fill="FFFFFF"/>
        <w:rPr>
          <w:color w:val="000000"/>
          <w:sz w:val="27"/>
          <w:szCs w:val="27"/>
        </w:rPr>
      </w:pPr>
      <w:bookmarkStart w:id="152" w:name="918107"/>
      <w:bookmarkEnd w:id="152"/>
      <w:r>
        <w:rPr>
          <w:color w:val="000000"/>
          <w:sz w:val="27"/>
          <w:szCs w:val="27"/>
        </w:rPr>
        <w:t>I/O loads are tuned across all drives, including drives storing Oracle data in raw devices.</w:t>
      </w:r>
    </w:p>
    <w:p w:rsidR="00AB3B34" w:rsidRDefault="00AB3B34" w:rsidP="00AB3B34">
      <w:pPr>
        <w:pStyle w:val="Heading4"/>
        <w:shd w:val="clear" w:color="auto" w:fill="FFFFFF"/>
        <w:rPr>
          <w:color w:val="000000"/>
          <w:sz w:val="27"/>
          <w:szCs w:val="27"/>
        </w:rPr>
      </w:pPr>
      <w:bookmarkStart w:id="153" w:name="906662"/>
      <w:bookmarkEnd w:id="153"/>
      <w:r>
        <w:rPr>
          <w:rFonts w:ascii="Helvetica" w:hAnsi="Helvetica"/>
          <w:color w:val="330099"/>
          <w:sz w:val="27"/>
          <w:szCs w:val="27"/>
        </w:rPr>
        <w:t>Additional Benefits of OFA for Parallel Server</w:t>
      </w:r>
    </w:p>
    <w:p w:rsidR="00AB3B34" w:rsidRDefault="00AB3B34" w:rsidP="00AB3B34">
      <w:pPr>
        <w:pStyle w:val="bp"/>
        <w:shd w:val="clear" w:color="auto" w:fill="FFFFFF"/>
        <w:rPr>
          <w:color w:val="000000"/>
          <w:sz w:val="27"/>
          <w:szCs w:val="27"/>
        </w:rPr>
      </w:pPr>
      <w:bookmarkStart w:id="154" w:name="918108"/>
      <w:bookmarkEnd w:id="154"/>
      <w:r>
        <w:rPr>
          <w:color w:val="000000"/>
          <w:sz w:val="27"/>
          <w:szCs w:val="27"/>
        </w:rPr>
        <w:t>For Oracle Parallel Server Installations:</w:t>
      </w:r>
    </w:p>
    <w:p w:rsidR="00AB3B34" w:rsidRDefault="00AB3B34" w:rsidP="00AB3B34">
      <w:pPr>
        <w:numPr>
          <w:ilvl w:val="1"/>
          <w:numId w:val="16"/>
        </w:numPr>
        <w:shd w:val="clear" w:color="auto" w:fill="FFFFFF"/>
        <w:spacing w:before="100" w:beforeAutospacing="1" w:after="100" w:afterAutospacing="1" w:line="240" w:lineRule="auto"/>
        <w:rPr>
          <w:color w:val="000000"/>
          <w:sz w:val="27"/>
          <w:szCs w:val="27"/>
        </w:rPr>
      </w:pPr>
      <w:bookmarkStart w:id="155" w:name="906664"/>
      <w:bookmarkEnd w:id="155"/>
      <w:r>
        <w:rPr>
          <w:color w:val="000000"/>
          <w:sz w:val="27"/>
          <w:szCs w:val="27"/>
        </w:rPr>
        <w:t>administrative data is stored in a central place, accessible to all database administrators</w:t>
      </w:r>
    </w:p>
    <w:p w:rsidR="00AB3B34" w:rsidRDefault="00AB3B34" w:rsidP="00AB3B34">
      <w:pPr>
        <w:numPr>
          <w:ilvl w:val="1"/>
          <w:numId w:val="16"/>
        </w:numPr>
        <w:shd w:val="clear" w:color="auto" w:fill="FFFFFF"/>
        <w:spacing w:before="100" w:beforeAutospacing="1" w:after="100" w:afterAutospacing="1" w:line="240" w:lineRule="auto"/>
        <w:rPr>
          <w:color w:val="000000"/>
          <w:sz w:val="27"/>
          <w:szCs w:val="27"/>
        </w:rPr>
      </w:pPr>
      <w:bookmarkStart w:id="156" w:name="906666"/>
      <w:bookmarkEnd w:id="156"/>
      <w:r>
        <w:rPr>
          <w:color w:val="000000"/>
          <w:sz w:val="27"/>
          <w:szCs w:val="27"/>
        </w:rPr>
        <w:t>administrative data for an instance is associated with the instance by the file name</w:t>
      </w:r>
    </w:p>
    <w:p w:rsidR="00AB3B34" w:rsidRDefault="00AB3B34" w:rsidP="00020867">
      <w:pPr>
        <w:ind w:left="360"/>
        <w:rPr>
          <w:sz w:val="28"/>
          <w:szCs w:val="28"/>
          <w:u w:val="single"/>
        </w:rPr>
      </w:pPr>
    </w:p>
    <w:p w:rsidR="00AE6E23" w:rsidRDefault="00AE6E23" w:rsidP="00020867">
      <w:pPr>
        <w:ind w:left="360"/>
        <w:rPr>
          <w:sz w:val="28"/>
          <w:szCs w:val="28"/>
          <w:u w:val="single"/>
        </w:rPr>
      </w:pPr>
    </w:p>
    <w:p w:rsidR="00AE6E23" w:rsidRDefault="00AE6E23" w:rsidP="00C32F69">
      <w:pPr>
        <w:pStyle w:val="Heading2"/>
        <w:numPr>
          <w:ilvl w:val="0"/>
          <w:numId w:val="1"/>
        </w:numPr>
        <w:shd w:val="clear" w:color="auto" w:fill="FFFFFF"/>
        <w:spacing w:before="240" w:after="94"/>
        <w:rPr>
          <w:rFonts w:ascii="Arial" w:hAnsi="Arial" w:cs="Arial"/>
          <w:b w:val="0"/>
          <w:bCs w:val="0"/>
          <w:color w:val="1D5AAB"/>
          <w:sz w:val="28"/>
          <w:szCs w:val="28"/>
        </w:rPr>
      </w:pPr>
      <w:r>
        <w:rPr>
          <w:rFonts w:ascii="Arial" w:hAnsi="Arial" w:cs="Arial"/>
          <w:b w:val="0"/>
          <w:bCs w:val="0"/>
          <w:color w:val="1D5AAB"/>
          <w:sz w:val="28"/>
          <w:szCs w:val="28"/>
        </w:rPr>
        <w:t>What is a Package?</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A </w:t>
      </w:r>
      <w:r>
        <w:rPr>
          <w:rStyle w:val="bold"/>
          <w:rFonts w:ascii="inherit" w:hAnsi="inherit" w:cs="Arial"/>
          <w:b/>
          <w:bCs/>
          <w:color w:val="222222"/>
          <w:sz w:val="13"/>
          <w:szCs w:val="13"/>
        </w:rPr>
        <w:t>package</w:t>
      </w:r>
      <w:r>
        <w:rPr>
          <w:rFonts w:ascii="inherit" w:hAnsi="inherit" w:cs="Arial"/>
          <w:color w:val="222222"/>
          <w:sz w:val="13"/>
          <w:szCs w:val="13"/>
        </w:rPr>
        <w:t> is a schema object that groups logically related PL/SQL types, variables, constants, subprograms, cursors, and exceptions. A package is compiled and stored in the database, where many applications can share its contents.</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A package always has a </w:t>
      </w:r>
      <w:r>
        <w:rPr>
          <w:rStyle w:val="bold"/>
          <w:rFonts w:ascii="inherit" w:hAnsi="inherit" w:cs="Arial"/>
          <w:b/>
          <w:bCs/>
          <w:color w:val="222222"/>
          <w:sz w:val="13"/>
          <w:szCs w:val="13"/>
        </w:rPr>
        <w:t>specification</w:t>
      </w:r>
      <w:r>
        <w:rPr>
          <w:rFonts w:ascii="inherit" w:hAnsi="inherit" w:cs="Arial"/>
          <w:color w:val="222222"/>
          <w:sz w:val="13"/>
          <w:szCs w:val="13"/>
        </w:rPr>
        <w:t>, which declares the </w:t>
      </w:r>
      <w:r>
        <w:rPr>
          <w:rStyle w:val="bold"/>
          <w:rFonts w:ascii="inherit" w:hAnsi="inherit" w:cs="Arial"/>
          <w:b/>
          <w:bCs/>
          <w:color w:val="222222"/>
          <w:sz w:val="13"/>
          <w:szCs w:val="13"/>
        </w:rPr>
        <w:t>public items</w:t>
      </w:r>
      <w:r>
        <w:rPr>
          <w:rFonts w:ascii="inherit" w:hAnsi="inherit" w:cs="Arial"/>
          <w:color w:val="222222"/>
          <w:sz w:val="13"/>
          <w:szCs w:val="13"/>
        </w:rPr>
        <w:t> that can be referenced from outside the package.</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If the public items include cursors or subprograms, then the package must also have a </w:t>
      </w:r>
      <w:r>
        <w:rPr>
          <w:rStyle w:val="bold"/>
          <w:rFonts w:ascii="inherit" w:hAnsi="inherit" w:cs="Arial"/>
          <w:b/>
          <w:bCs/>
          <w:color w:val="222222"/>
          <w:sz w:val="13"/>
          <w:szCs w:val="13"/>
        </w:rPr>
        <w:t>body</w:t>
      </w:r>
      <w:r>
        <w:rPr>
          <w:rFonts w:ascii="inherit" w:hAnsi="inherit" w:cs="Arial"/>
          <w:color w:val="222222"/>
          <w:sz w:val="13"/>
          <w:szCs w:val="13"/>
        </w:rPr>
        <w:t>. The body must define queries for public cursors and code for public subprograms. The body can also declare and define </w:t>
      </w:r>
      <w:r>
        <w:rPr>
          <w:rStyle w:val="bold"/>
          <w:rFonts w:ascii="inherit" w:hAnsi="inherit" w:cs="Arial"/>
          <w:b/>
          <w:bCs/>
          <w:color w:val="222222"/>
          <w:sz w:val="13"/>
          <w:szCs w:val="13"/>
        </w:rPr>
        <w:t>private items</w:t>
      </w:r>
      <w:r>
        <w:rPr>
          <w:rFonts w:ascii="inherit" w:hAnsi="inherit" w:cs="Arial"/>
          <w:color w:val="222222"/>
          <w:sz w:val="13"/>
          <w:szCs w:val="13"/>
        </w:rPr>
        <w:t> that cannot be referenced from outside the package, but are necessary for the internal workings of the package. Finally, the body can have an </w:t>
      </w:r>
      <w:r>
        <w:rPr>
          <w:rStyle w:val="bold"/>
          <w:rFonts w:ascii="inherit" w:hAnsi="inherit" w:cs="Arial"/>
          <w:b/>
          <w:bCs/>
          <w:color w:val="222222"/>
          <w:sz w:val="13"/>
          <w:szCs w:val="13"/>
        </w:rPr>
        <w:t>initialization part</w:t>
      </w:r>
      <w:r>
        <w:rPr>
          <w:rFonts w:ascii="inherit" w:hAnsi="inherit" w:cs="Arial"/>
          <w:color w:val="222222"/>
          <w:sz w:val="13"/>
          <w:szCs w:val="13"/>
        </w:rPr>
        <w:t>, whose statements initialize variables and do other one-time setup steps, and an exception-handling part. You can change the body without changing the specification or the references to the public items; therefore, you can think of the package body as a black box.</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In either the package specification or package body, you can map a package subprogram to an external Java or C subprogram by using a </w:t>
      </w:r>
      <w:r>
        <w:rPr>
          <w:rStyle w:val="bold"/>
          <w:rFonts w:ascii="inherit" w:hAnsi="inherit" w:cs="Arial"/>
          <w:b/>
          <w:bCs/>
          <w:color w:val="222222"/>
          <w:sz w:val="13"/>
          <w:szCs w:val="13"/>
        </w:rPr>
        <w:t>call specification</w:t>
      </w:r>
      <w:r>
        <w:rPr>
          <w:rFonts w:ascii="inherit" w:hAnsi="inherit" w:cs="Arial"/>
          <w:color w:val="222222"/>
          <w:sz w:val="13"/>
          <w:szCs w:val="13"/>
        </w:rPr>
        <w:t>, which maps the external subprogram name, parameter types, and return type to their SQL counterparts.</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The </w:t>
      </w:r>
      <w:r>
        <w:rPr>
          <w:rStyle w:val="HTMLCode"/>
          <w:color w:val="000000"/>
          <w:sz w:val="12"/>
          <w:szCs w:val="12"/>
        </w:rPr>
        <w:t>AUTHID</w:t>
      </w:r>
      <w:r>
        <w:rPr>
          <w:rFonts w:ascii="inherit" w:hAnsi="inherit" w:cs="Arial"/>
          <w:color w:val="222222"/>
          <w:sz w:val="13"/>
          <w:szCs w:val="13"/>
        </w:rPr>
        <w:t> </w:t>
      </w:r>
      <w:r>
        <w:rPr>
          <w:rStyle w:val="bold"/>
          <w:rFonts w:ascii="inherit" w:hAnsi="inherit" w:cs="Arial"/>
          <w:b/>
          <w:bCs/>
          <w:color w:val="222222"/>
          <w:sz w:val="13"/>
          <w:szCs w:val="13"/>
        </w:rPr>
        <w:t>clause</w:t>
      </w:r>
      <w:r>
        <w:rPr>
          <w:rFonts w:ascii="inherit" w:hAnsi="inherit" w:cs="Arial"/>
          <w:color w:val="222222"/>
          <w:sz w:val="13"/>
          <w:szCs w:val="13"/>
        </w:rPr>
        <w:t> of the package specification determines whether the subprograms and cursors in the package run with the privileges of their definer (the default) or invoker, and whether their unqualified references to schema objects are resolved in the schema of the definer or invoker.</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The </w:t>
      </w:r>
      <w:r>
        <w:rPr>
          <w:rStyle w:val="HTMLCode"/>
          <w:color w:val="000000"/>
          <w:sz w:val="12"/>
          <w:szCs w:val="12"/>
        </w:rPr>
        <w:t>ACCESSIBLE</w:t>
      </w:r>
      <w:r>
        <w:rPr>
          <w:rFonts w:ascii="inherit" w:hAnsi="inherit" w:cs="Arial"/>
          <w:color w:val="222222"/>
          <w:sz w:val="13"/>
          <w:szCs w:val="13"/>
        </w:rPr>
        <w:t> </w:t>
      </w:r>
      <w:r>
        <w:rPr>
          <w:rStyle w:val="HTMLCode"/>
          <w:color w:val="000000"/>
          <w:sz w:val="12"/>
          <w:szCs w:val="12"/>
        </w:rPr>
        <w:t>BY</w:t>
      </w:r>
      <w:r>
        <w:rPr>
          <w:rFonts w:ascii="inherit" w:hAnsi="inherit" w:cs="Arial"/>
          <w:color w:val="222222"/>
          <w:sz w:val="13"/>
          <w:szCs w:val="13"/>
        </w:rPr>
        <w:t> </w:t>
      </w:r>
      <w:r>
        <w:rPr>
          <w:rStyle w:val="bold"/>
          <w:rFonts w:ascii="inherit" w:hAnsi="inherit" w:cs="Arial"/>
          <w:b/>
          <w:bCs/>
          <w:color w:val="222222"/>
          <w:sz w:val="13"/>
          <w:szCs w:val="13"/>
        </w:rPr>
        <w:t>clause</w:t>
      </w:r>
      <w:r>
        <w:rPr>
          <w:rFonts w:ascii="inherit" w:hAnsi="inherit" w:cs="Arial"/>
          <w:color w:val="222222"/>
          <w:sz w:val="13"/>
          <w:szCs w:val="13"/>
        </w:rPr>
        <w:t> of the package specification lets you specify a white list of PL/SQL units that can access the package. You use this clause in situations like these:</w:t>
      </w:r>
    </w:p>
    <w:p w:rsidR="00AE6E23" w:rsidRDefault="00AE6E23" w:rsidP="00AE6E23">
      <w:pPr>
        <w:pStyle w:val="NormalWeb"/>
        <w:numPr>
          <w:ilvl w:val="0"/>
          <w:numId w:val="18"/>
        </w:numPr>
        <w:shd w:val="clear" w:color="auto" w:fill="FFFFFF"/>
        <w:rPr>
          <w:rFonts w:ascii="inherit" w:hAnsi="inherit" w:cs="Arial"/>
          <w:color w:val="222222"/>
          <w:sz w:val="13"/>
          <w:szCs w:val="13"/>
        </w:rPr>
      </w:pPr>
      <w:r>
        <w:rPr>
          <w:rFonts w:ascii="inherit" w:hAnsi="inherit" w:cs="Arial"/>
          <w:color w:val="222222"/>
          <w:sz w:val="13"/>
          <w:szCs w:val="13"/>
        </w:rPr>
        <w:t>You implement a PL/SQL application as several packages—one package that provides the application programming interface (API) and helper packages to do the work. You want clients to have access to the API, but not to the helper packages. Therefore, you omit the </w:t>
      </w:r>
      <w:r>
        <w:rPr>
          <w:rStyle w:val="HTMLCode"/>
          <w:color w:val="000000"/>
          <w:sz w:val="12"/>
          <w:szCs w:val="12"/>
        </w:rPr>
        <w:t>ACCESSIBLE</w:t>
      </w:r>
      <w:r>
        <w:rPr>
          <w:rFonts w:ascii="inherit" w:hAnsi="inherit" w:cs="Arial"/>
          <w:color w:val="222222"/>
          <w:sz w:val="13"/>
          <w:szCs w:val="13"/>
        </w:rPr>
        <w:t> </w:t>
      </w:r>
      <w:r>
        <w:rPr>
          <w:rStyle w:val="HTMLCode"/>
          <w:color w:val="000000"/>
          <w:sz w:val="12"/>
          <w:szCs w:val="12"/>
        </w:rPr>
        <w:t>BY</w:t>
      </w:r>
      <w:r>
        <w:rPr>
          <w:rFonts w:ascii="inherit" w:hAnsi="inherit" w:cs="Arial"/>
          <w:color w:val="222222"/>
          <w:sz w:val="13"/>
          <w:szCs w:val="13"/>
        </w:rPr>
        <w:t> clause from the API package specification and include it in each helper package specification, where you specify that only the API package can access the helper package.</w:t>
      </w:r>
    </w:p>
    <w:p w:rsidR="00AE6E23" w:rsidRDefault="00AE6E23" w:rsidP="00AE6E23">
      <w:pPr>
        <w:pStyle w:val="NormalWeb"/>
        <w:numPr>
          <w:ilvl w:val="0"/>
          <w:numId w:val="18"/>
        </w:numPr>
        <w:shd w:val="clear" w:color="auto" w:fill="FFFFFF"/>
        <w:rPr>
          <w:rFonts w:ascii="inherit" w:hAnsi="inherit" w:cs="Arial"/>
          <w:color w:val="222222"/>
          <w:sz w:val="13"/>
          <w:szCs w:val="13"/>
        </w:rPr>
      </w:pPr>
      <w:r>
        <w:rPr>
          <w:rFonts w:ascii="inherit" w:hAnsi="inherit" w:cs="Arial"/>
          <w:color w:val="222222"/>
          <w:sz w:val="13"/>
          <w:szCs w:val="13"/>
        </w:rPr>
        <w:t>You create a utility package to provide services to some, but not all, PL/SQL units in the same schema. To restrict use of the package to the intended units, you list them in the </w:t>
      </w:r>
      <w:r>
        <w:rPr>
          <w:rStyle w:val="HTMLCode"/>
          <w:color w:val="000000"/>
          <w:sz w:val="12"/>
          <w:szCs w:val="12"/>
        </w:rPr>
        <w:t>ACCESSIBLE</w:t>
      </w:r>
      <w:r>
        <w:rPr>
          <w:rFonts w:ascii="inherit" w:hAnsi="inherit" w:cs="Arial"/>
          <w:color w:val="222222"/>
          <w:sz w:val="13"/>
          <w:szCs w:val="13"/>
        </w:rPr>
        <w:t> </w:t>
      </w:r>
      <w:r>
        <w:rPr>
          <w:rStyle w:val="HTMLCode"/>
          <w:color w:val="000000"/>
          <w:sz w:val="12"/>
          <w:szCs w:val="12"/>
        </w:rPr>
        <w:t>BY</w:t>
      </w:r>
      <w:r>
        <w:rPr>
          <w:rFonts w:ascii="inherit" w:hAnsi="inherit" w:cs="Arial"/>
          <w:color w:val="222222"/>
          <w:sz w:val="13"/>
          <w:szCs w:val="13"/>
        </w:rPr>
        <w:t> clause in the package specification.</w:t>
      </w:r>
    </w:p>
    <w:p w:rsidR="00AE6E23" w:rsidRDefault="00AE6E23" w:rsidP="00AE6E23">
      <w:pPr>
        <w:pStyle w:val="Heading2"/>
        <w:shd w:val="clear" w:color="auto" w:fill="FFFFFF"/>
        <w:spacing w:before="240" w:after="94"/>
        <w:rPr>
          <w:rFonts w:ascii="Arial" w:hAnsi="Arial" w:cs="Arial"/>
          <w:b w:val="0"/>
          <w:bCs w:val="0"/>
          <w:color w:val="1D5AAB"/>
          <w:sz w:val="28"/>
          <w:szCs w:val="28"/>
        </w:rPr>
      </w:pPr>
      <w:r>
        <w:rPr>
          <w:rFonts w:ascii="Arial" w:hAnsi="Arial" w:cs="Arial"/>
          <w:b w:val="0"/>
          <w:bCs w:val="0"/>
          <w:color w:val="1D5AAB"/>
          <w:sz w:val="28"/>
          <w:szCs w:val="28"/>
        </w:rPr>
        <w:t>Reasons to Use Packages</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Packages support the development and maintenance of reliable, reusable code with the following features:</w:t>
      </w:r>
    </w:p>
    <w:p w:rsidR="00AE6E23" w:rsidRDefault="00AE6E23" w:rsidP="00AE6E23">
      <w:pPr>
        <w:pStyle w:val="NormalWeb"/>
        <w:numPr>
          <w:ilvl w:val="0"/>
          <w:numId w:val="19"/>
        </w:numPr>
        <w:shd w:val="clear" w:color="auto" w:fill="FFFFFF"/>
        <w:rPr>
          <w:rFonts w:ascii="inherit" w:hAnsi="inherit" w:cs="Arial"/>
          <w:color w:val="222222"/>
          <w:sz w:val="13"/>
          <w:szCs w:val="13"/>
        </w:rPr>
      </w:pPr>
      <w:r>
        <w:rPr>
          <w:rStyle w:val="bold"/>
          <w:rFonts w:ascii="inherit" w:hAnsi="inherit" w:cs="Arial"/>
          <w:b/>
          <w:bCs/>
          <w:color w:val="222222"/>
          <w:sz w:val="13"/>
          <w:szCs w:val="13"/>
        </w:rPr>
        <w:t>Modularity</w:t>
      </w:r>
    </w:p>
    <w:p w:rsidR="00AE6E23" w:rsidRDefault="00AE6E23" w:rsidP="00AE6E23">
      <w:pPr>
        <w:pStyle w:val="NormalWeb"/>
        <w:shd w:val="clear" w:color="auto" w:fill="FFFFFF"/>
        <w:ind w:left="720"/>
        <w:rPr>
          <w:rFonts w:ascii="inherit" w:hAnsi="inherit" w:cs="Arial"/>
          <w:color w:val="222222"/>
          <w:sz w:val="13"/>
          <w:szCs w:val="13"/>
        </w:rPr>
      </w:pPr>
      <w:r>
        <w:rPr>
          <w:rFonts w:ascii="inherit" w:hAnsi="inherit" w:cs="Arial"/>
          <w:color w:val="222222"/>
          <w:sz w:val="13"/>
          <w:szCs w:val="13"/>
        </w:rPr>
        <w:t>Packages let you encapsulate logically related types, variables, constants, subprograms, cursors, and exceptions in named PL/SQL modules. You can make each package easy to understand, and make the interfaces between packages simple, clear, and well defined. This practice aids application development.</w:t>
      </w:r>
    </w:p>
    <w:p w:rsidR="00AE6E23" w:rsidRDefault="00AE6E23" w:rsidP="00AE6E23">
      <w:pPr>
        <w:pStyle w:val="NormalWeb"/>
        <w:numPr>
          <w:ilvl w:val="0"/>
          <w:numId w:val="19"/>
        </w:numPr>
        <w:shd w:val="clear" w:color="auto" w:fill="FFFFFF"/>
        <w:rPr>
          <w:rFonts w:ascii="inherit" w:hAnsi="inherit" w:cs="Arial"/>
          <w:color w:val="222222"/>
          <w:sz w:val="13"/>
          <w:szCs w:val="13"/>
        </w:rPr>
      </w:pPr>
      <w:r>
        <w:rPr>
          <w:rStyle w:val="bold"/>
          <w:rFonts w:ascii="inherit" w:hAnsi="inherit" w:cs="Arial"/>
          <w:b/>
          <w:bCs/>
          <w:color w:val="222222"/>
          <w:sz w:val="13"/>
          <w:szCs w:val="13"/>
        </w:rPr>
        <w:t>Easier Application Design</w:t>
      </w:r>
    </w:p>
    <w:p w:rsidR="00AE6E23" w:rsidRDefault="00AE6E23" w:rsidP="00AE6E23">
      <w:pPr>
        <w:pStyle w:val="NormalWeb"/>
        <w:shd w:val="clear" w:color="auto" w:fill="FFFFFF"/>
        <w:ind w:left="720"/>
        <w:rPr>
          <w:rFonts w:ascii="inherit" w:hAnsi="inherit" w:cs="Arial"/>
          <w:color w:val="222222"/>
          <w:sz w:val="13"/>
          <w:szCs w:val="13"/>
        </w:rPr>
      </w:pPr>
      <w:r>
        <w:rPr>
          <w:rFonts w:ascii="inherit" w:hAnsi="inherit" w:cs="Arial"/>
          <w:color w:val="222222"/>
          <w:sz w:val="13"/>
          <w:szCs w:val="13"/>
        </w:rPr>
        <w:lastRenderedPageBreak/>
        <w:t>When designing an application, all you need initially is the interface information in the package specifications. You can code and compile specifications without their bodies. Next, you can compile standalone subprograms that reference the packages. You need not fully define the package bodies until you are ready to complete the application.</w:t>
      </w:r>
    </w:p>
    <w:p w:rsidR="00AE6E23" w:rsidRDefault="00AE6E23" w:rsidP="00AE6E23">
      <w:pPr>
        <w:pStyle w:val="NormalWeb"/>
        <w:numPr>
          <w:ilvl w:val="0"/>
          <w:numId w:val="19"/>
        </w:numPr>
        <w:shd w:val="clear" w:color="auto" w:fill="FFFFFF"/>
        <w:rPr>
          <w:rFonts w:ascii="inherit" w:hAnsi="inherit" w:cs="Arial"/>
          <w:color w:val="222222"/>
          <w:sz w:val="13"/>
          <w:szCs w:val="13"/>
        </w:rPr>
      </w:pPr>
      <w:r>
        <w:rPr>
          <w:rStyle w:val="bold"/>
          <w:rFonts w:ascii="inherit" w:hAnsi="inherit" w:cs="Arial"/>
          <w:b/>
          <w:bCs/>
          <w:color w:val="222222"/>
          <w:sz w:val="13"/>
          <w:szCs w:val="13"/>
        </w:rPr>
        <w:t>Hidden Implementation Details</w:t>
      </w:r>
    </w:p>
    <w:p w:rsidR="00AE6E23" w:rsidRDefault="00AE6E23" w:rsidP="00AE6E23">
      <w:pPr>
        <w:pStyle w:val="NormalWeb"/>
        <w:shd w:val="clear" w:color="auto" w:fill="FFFFFF"/>
        <w:ind w:left="720"/>
        <w:rPr>
          <w:rFonts w:ascii="inherit" w:hAnsi="inherit" w:cs="Arial"/>
          <w:color w:val="222222"/>
          <w:sz w:val="13"/>
          <w:szCs w:val="13"/>
        </w:rPr>
      </w:pPr>
      <w:r>
        <w:rPr>
          <w:rFonts w:ascii="inherit" w:hAnsi="inherit" w:cs="Arial"/>
          <w:color w:val="222222"/>
          <w:sz w:val="13"/>
          <w:szCs w:val="13"/>
        </w:rPr>
        <w:t>Packages let you share your interface information in the package specification, and hide the implementation details in the package body. Hiding the implementation details in the body has these advantages:</w:t>
      </w:r>
    </w:p>
    <w:p w:rsidR="00AE6E23" w:rsidRDefault="00AE6E23" w:rsidP="00AE6E23">
      <w:pPr>
        <w:pStyle w:val="NormalWeb"/>
        <w:numPr>
          <w:ilvl w:val="1"/>
          <w:numId w:val="19"/>
        </w:numPr>
        <w:shd w:val="clear" w:color="auto" w:fill="FFFFFF"/>
        <w:ind w:left="1049"/>
        <w:rPr>
          <w:rFonts w:ascii="inherit" w:hAnsi="inherit" w:cs="Arial"/>
          <w:color w:val="222222"/>
          <w:sz w:val="13"/>
          <w:szCs w:val="13"/>
        </w:rPr>
      </w:pPr>
      <w:r>
        <w:rPr>
          <w:rFonts w:ascii="inherit" w:hAnsi="inherit" w:cs="Arial"/>
          <w:color w:val="222222"/>
          <w:sz w:val="13"/>
          <w:szCs w:val="13"/>
        </w:rPr>
        <w:t>You can change the implementation details without affecting the application interface.</w:t>
      </w:r>
    </w:p>
    <w:p w:rsidR="00AE6E23" w:rsidRDefault="00AE6E23" w:rsidP="00AE6E23">
      <w:pPr>
        <w:pStyle w:val="NormalWeb"/>
        <w:numPr>
          <w:ilvl w:val="1"/>
          <w:numId w:val="19"/>
        </w:numPr>
        <w:shd w:val="clear" w:color="auto" w:fill="FFFFFF"/>
        <w:ind w:left="1049"/>
        <w:rPr>
          <w:rFonts w:ascii="inherit" w:hAnsi="inherit" w:cs="Arial"/>
          <w:color w:val="222222"/>
          <w:sz w:val="13"/>
          <w:szCs w:val="13"/>
        </w:rPr>
      </w:pPr>
      <w:r>
        <w:rPr>
          <w:rFonts w:ascii="inherit" w:hAnsi="inherit" w:cs="Arial"/>
          <w:color w:val="222222"/>
          <w:sz w:val="13"/>
          <w:szCs w:val="13"/>
        </w:rPr>
        <w:t>Application users cannot develop code that depends on implementation details that you might want to change.</w:t>
      </w:r>
    </w:p>
    <w:p w:rsidR="00AE6E23" w:rsidRDefault="00AE6E23" w:rsidP="00AE6E23">
      <w:pPr>
        <w:pStyle w:val="NormalWeb"/>
        <w:numPr>
          <w:ilvl w:val="0"/>
          <w:numId w:val="19"/>
        </w:numPr>
        <w:shd w:val="clear" w:color="auto" w:fill="FFFFFF"/>
        <w:rPr>
          <w:rFonts w:ascii="inherit" w:hAnsi="inherit" w:cs="Arial"/>
          <w:color w:val="222222"/>
          <w:sz w:val="13"/>
          <w:szCs w:val="13"/>
        </w:rPr>
      </w:pPr>
      <w:r>
        <w:rPr>
          <w:rStyle w:val="bold"/>
          <w:rFonts w:ascii="inherit" w:hAnsi="inherit" w:cs="Arial"/>
          <w:b/>
          <w:bCs/>
          <w:color w:val="222222"/>
          <w:sz w:val="13"/>
          <w:szCs w:val="13"/>
        </w:rPr>
        <w:t>Added Functionality</w:t>
      </w:r>
    </w:p>
    <w:p w:rsidR="00AE6E23" w:rsidRDefault="00AE6E23" w:rsidP="00AE6E23">
      <w:pPr>
        <w:pStyle w:val="NormalWeb"/>
        <w:shd w:val="clear" w:color="auto" w:fill="FFFFFF"/>
        <w:ind w:left="720"/>
        <w:rPr>
          <w:rFonts w:ascii="inherit" w:hAnsi="inherit" w:cs="Arial"/>
          <w:color w:val="222222"/>
          <w:sz w:val="13"/>
          <w:szCs w:val="13"/>
        </w:rPr>
      </w:pPr>
      <w:r>
        <w:rPr>
          <w:rFonts w:ascii="inherit" w:hAnsi="inherit" w:cs="Arial"/>
          <w:color w:val="222222"/>
          <w:sz w:val="13"/>
          <w:szCs w:val="13"/>
        </w:rPr>
        <w:t>Package public variables and cursors can persist for the life of a session. They can be shared by all subprograms that run in the environment. They let you maintain data across transactions without storing it in the database. (For the situations in which package public variables and cursors do not persist for the life of a session, see </w:t>
      </w:r>
      <w:r>
        <w:rPr>
          <w:rStyle w:val="q"/>
          <w:rFonts w:ascii="inherit" w:hAnsi="inherit" w:cs="Arial"/>
          <w:color w:val="222222"/>
          <w:sz w:val="13"/>
          <w:szCs w:val="13"/>
        </w:rPr>
        <w:t>"</w:t>
      </w:r>
      <w:hyperlink r:id="rId27" w:anchor="GUID-08E1FC04-9EF3-4396-83C6-4812F8ECABF4" w:tooltip="The values of the variables, constants, and cursors that a package declares (in either its specification or body) comprise its package state." w:history="1">
        <w:r>
          <w:rPr>
            <w:rStyle w:val="Hyperlink"/>
            <w:rFonts w:ascii="inherit" w:hAnsi="inherit" w:cs="Arial"/>
            <w:color w:val="1D5AAB"/>
            <w:sz w:val="13"/>
            <w:szCs w:val="13"/>
          </w:rPr>
          <w:t>Package State</w:t>
        </w:r>
      </w:hyperlink>
      <w:r>
        <w:rPr>
          <w:rStyle w:val="q"/>
          <w:rFonts w:ascii="inherit" w:hAnsi="inherit" w:cs="Arial"/>
          <w:color w:val="222222"/>
          <w:sz w:val="13"/>
          <w:szCs w:val="13"/>
        </w:rPr>
        <w:t>"</w:t>
      </w:r>
      <w:r>
        <w:rPr>
          <w:rFonts w:ascii="inherit" w:hAnsi="inherit" w:cs="Arial"/>
          <w:color w:val="222222"/>
          <w:sz w:val="13"/>
          <w:szCs w:val="13"/>
        </w:rPr>
        <w:t>.)</w:t>
      </w:r>
    </w:p>
    <w:p w:rsidR="00AE6E23" w:rsidRDefault="00AE6E23" w:rsidP="00AE6E23">
      <w:pPr>
        <w:pStyle w:val="NormalWeb"/>
        <w:numPr>
          <w:ilvl w:val="0"/>
          <w:numId w:val="19"/>
        </w:numPr>
        <w:shd w:val="clear" w:color="auto" w:fill="FFFFFF"/>
        <w:rPr>
          <w:rFonts w:ascii="inherit" w:hAnsi="inherit" w:cs="Arial"/>
          <w:color w:val="222222"/>
          <w:sz w:val="13"/>
          <w:szCs w:val="13"/>
        </w:rPr>
      </w:pPr>
      <w:r>
        <w:rPr>
          <w:rStyle w:val="bold"/>
          <w:rFonts w:ascii="inherit" w:hAnsi="inherit" w:cs="Arial"/>
          <w:b/>
          <w:bCs/>
          <w:color w:val="222222"/>
          <w:sz w:val="13"/>
          <w:szCs w:val="13"/>
        </w:rPr>
        <w:t>Better Performance</w:t>
      </w:r>
    </w:p>
    <w:p w:rsidR="00AE6E23" w:rsidRDefault="00AE6E23" w:rsidP="00AE6E23">
      <w:pPr>
        <w:pStyle w:val="NormalWeb"/>
        <w:shd w:val="clear" w:color="auto" w:fill="FFFFFF"/>
        <w:ind w:left="720"/>
        <w:rPr>
          <w:rFonts w:ascii="inherit" w:hAnsi="inherit" w:cs="Arial"/>
          <w:color w:val="222222"/>
          <w:sz w:val="13"/>
          <w:szCs w:val="13"/>
        </w:rPr>
      </w:pPr>
      <w:r>
        <w:rPr>
          <w:rFonts w:ascii="inherit" w:hAnsi="inherit" w:cs="Arial"/>
          <w:color w:val="222222"/>
          <w:sz w:val="13"/>
          <w:szCs w:val="13"/>
        </w:rPr>
        <w:t>The first time you invoke a package subprogram, Oracle Database loads the whole package into memory. Subsequent invocations of other subprograms in same the package require no disk I/O.</w:t>
      </w:r>
    </w:p>
    <w:p w:rsidR="00AE6E23" w:rsidRDefault="00AE6E23" w:rsidP="00AE6E23">
      <w:pPr>
        <w:pStyle w:val="NormalWeb"/>
        <w:shd w:val="clear" w:color="auto" w:fill="FFFFFF"/>
        <w:ind w:left="720"/>
        <w:rPr>
          <w:rFonts w:ascii="inherit" w:hAnsi="inherit" w:cs="Arial"/>
          <w:color w:val="222222"/>
          <w:sz w:val="13"/>
          <w:szCs w:val="13"/>
        </w:rPr>
      </w:pPr>
      <w:r>
        <w:rPr>
          <w:rFonts w:ascii="inherit" w:hAnsi="inherit" w:cs="Arial"/>
          <w:color w:val="222222"/>
          <w:sz w:val="13"/>
          <w:szCs w:val="13"/>
        </w:rPr>
        <w:t>Packages prevent cascading dependencies and unnecessary recompiling. For example, if you change the body of a package function, Oracle Database does not recompile other subprograms that invoke the function, because these subprograms depend only on the parameters and return value that are declared in the specification.</w:t>
      </w:r>
    </w:p>
    <w:p w:rsidR="00AE6E23" w:rsidRDefault="00AE6E23" w:rsidP="00AE6E23">
      <w:pPr>
        <w:pStyle w:val="NormalWeb"/>
        <w:numPr>
          <w:ilvl w:val="0"/>
          <w:numId w:val="19"/>
        </w:numPr>
        <w:shd w:val="clear" w:color="auto" w:fill="FFFFFF"/>
        <w:rPr>
          <w:rFonts w:ascii="inherit" w:hAnsi="inherit" w:cs="Arial"/>
          <w:color w:val="222222"/>
          <w:sz w:val="13"/>
          <w:szCs w:val="13"/>
        </w:rPr>
      </w:pPr>
      <w:r>
        <w:rPr>
          <w:rStyle w:val="bold"/>
          <w:rFonts w:ascii="inherit" w:hAnsi="inherit" w:cs="Arial"/>
          <w:b/>
          <w:bCs/>
          <w:color w:val="222222"/>
          <w:sz w:val="13"/>
          <w:szCs w:val="13"/>
        </w:rPr>
        <w:t>Easier to Grant Roles</w:t>
      </w:r>
    </w:p>
    <w:p w:rsidR="00AE6E23" w:rsidRDefault="00AE6E23" w:rsidP="00AE6E23">
      <w:pPr>
        <w:pStyle w:val="NormalWeb"/>
        <w:shd w:val="clear" w:color="auto" w:fill="FFFFFF"/>
        <w:ind w:left="720"/>
        <w:rPr>
          <w:rFonts w:ascii="inherit" w:hAnsi="inherit" w:cs="Arial"/>
          <w:color w:val="222222"/>
          <w:sz w:val="13"/>
          <w:szCs w:val="13"/>
        </w:rPr>
      </w:pPr>
      <w:r>
        <w:rPr>
          <w:rFonts w:ascii="inherit" w:hAnsi="inherit" w:cs="Arial"/>
          <w:color w:val="222222"/>
          <w:sz w:val="13"/>
          <w:szCs w:val="13"/>
        </w:rPr>
        <w:t>You can grant roles on the package, instead of granting roles on each object in the package.</w:t>
      </w:r>
    </w:p>
    <w:p w:rsidR="00AE6E23" w:rsidRDefault="00AE6E23" w:rsidP="00AE6E23">
      <w:pPr>
        <w:pStyle w:val="notep1"/>
        <w:shd w:val="clear" w:color="auto" w:fill="EFF6FE"/>
        <w:spacing w:before="0" w:beforeAutospacing="0" w:after="0" w:afterAutospacing="0"/>
        <w:rPr>
          <w:rFonts w:ascii="inherit" w:hAnsi="inherit" w:cs="Arial"/>
          <w:b/>
          <w:bCs/>
          <w:color w:val="1D5AAB"/>
          <w:sz w:val="17"/>
          <w:szCs w:val="17"/>
        </w:rPr>
      </w:pPr>
      <w:r>
        <w:rPr>
          <w:rFonts w:ascii="inherit" w:hAnsi="inherit" w:cs="Arial"/>
          <w:b/>
          <w:bCs/>
          <w:color w:val="1D5AAB"/>
          <w:sz w:val="17"/>
          <w:szCs w:val="17"/>
        </w:rPr>
        <w:t>Note:</w:t>
      </w:r>
    </w:p>
    <w:p w:rsidR="00AE6E23" w:rsidRDefault="00AE6E23" w:rsidP="00AE6E23">
      <w:pPr>
        <w:pStyle w:val="NormalWeb"/>
        <w:shd w:val="clear" w:color="auto" w:fill="EFF6FE"/>
        <w:rPr>
          <w:rFonts w:ascii="inherit" w:hAnsi="inherit" w:cs="Arial"/>
          <w:color w:val="222222"/>
          <w:sz w:val="13"/>
          <w:szCs w:val="13"/>
        </w:rPr>
      </w:pPr>
      <w:r>
        <w:rPr>
          <w:rFonts w:ascii="inherit" w:hAnsi="inherit" w:cs="Arial"/>
          <w:color w:val="222222"/>
          <w:sz w:val="13"/>
          <w:szCs w:val="13"/>
        </w:rPr>
        <w:t>You cannot reference host variables from inside a package.</w:t>
      </w:r>
    </w:p>
    <w:p w:rsidR="00AE6E23" w:rsidRDefault="00AE6E23" w:rsidP="00AE6E23">
      <w:pPr>
        <w:pStyle w:val="Heading2"/>
        <w:shd w:val="clear" w:color="auto" w:fill="FFFFFF"/>
        <w:spacing w:before="240" w:after="94"/>
        <w:rPr>
          <w:rFonts w:ascii="Arial" w:hAnsi="Arial" w:cs="Arial"/>
          <w:b w:val="0"/>
          <w:bCs w:val="0"/>
          <w:color w:val="1D5AAB"/>
          <w:sz w:val="28"/>
          <w:szCs w:val="28"/>
        </w:rPr>
      </w:pPr>
      <w:r>
        <w:rPr>
          <w:rFonts w:ascii="Arial" w:hAnsi="Arial" w:cs="Arial"/>
          <w:b w:val="0"/>
          <w:bCs w:val="0"/>
          <w:color w:val="1D5AAB"/>
          <w:sz w:val="28"/>
          <w:szCs w:val="28"/>
        </w:rPr>
        <w:t>Package Specification</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A </w:t>
      </w:r>
      <w:r>
        <w:rPr>
          <w:rStyle w:val="bold"/>
          <w:rFonts w:ascii="inherit" w:hAnsi="inherit" w:cs="Arial"/>
          <w:b/>
          <w:bCs/>
          <w:color w:val="222222"/>
          <w:sz w:val="13"/>
          <w:szCs w:val="13"/>
        </w:rPr>
        <w:t>package specification</w:t>
      </w:r>
      <w:r>
        <w:rPr>
          <w:rFonts w:ascii="inherit" w:hAnsi="inherit" w:cs="Arial"/>
          <w:color w:val="222222"/>
          <w:sz w:val="13"/>
          <w:szCs w:val="13"/>
        </w:rPr>
        <w:t> declares </w:t>
      </w:r>
      <w:r>
        <w:rPr>
          <w:rStyle w:val="bold"/>
          <w:rFonts w:ascii="inherit" w:hAnsi="inherit" w:cs="Arial"/>
          <w:b/>
          <w:bCs/>
          <w:color w:val="222222"/>
          <w:sz w:val="13"/>
          <w:szCs w:val="13"/>
        </w:rPr>
        <w:t>public items</w:t>
      </w:r>
      <w:r>
        <w:rPr>
          <w:rFonts w:ascii="inherit" w:hAnsi="inherit" w:cs="Arial"/>
          <w:color w:val="222222"/>
          <w:sz w:val="13"/>
          <w:szCs w:val="13"/>
        </w:rPr>
        <w:t>. The scope of a public item is the schema of the package. A public item is visible everywhere in the schema. To reference a public item that is in scope but not visible, qualify it with the package name. (For information about scope, visibility, and qualification, see </w:t>
      </w:r>
      <w:r>
        <w:rPr>
          <w:rStyle w:val="q"/>
          <w:rFonts w:ascii="inherit" w:hAnsi="inherit" w:cs="Arial"/>
          <w:color w:val="222222"/>
          <w:sz w:val="13"/>
          <w:szCs w:val="13"/>
        </w:rPr>
        <w:t>"</w:t>
      </w:r>
      <w:hyperlink r:id="rId28" w:anchor="GUID-2FC17012-FC99-4614-90DD-ADC99F2EDBE9" w:tooltip="The scope of an identifier is the region of a PL/SQL unit from which you can reference the identifier. The visibility of an identifier is the region of a PL/SQL unit from which you can reference the identifier without qualifying it. An identifier is local to the PL/SQL unit that declares it. If that unit has subunits, the identifier is global to them." w:history="1">
        <w:r>
          <w:rPr>
            <w:rStyle w:val="Hyperlink"/>
            <w:rFonts w:ascii="inherit" w:hAnsi="inherit" w:cs="Arial"/>
            <w:color w:val="1D5AAB"/>
            <w:sz w:val="13"/>
            <w:szCs w:val="13"/>
          </w:rPr>
          <w:t>Scope and Visibility of Identifiers</w:t>
        </w:r>
      </w:hyperlink>
      <w:r>
        <w:rPr>
          <w:rStyle w:val="q"/>
          <w:rFonts w:ascii="inherit" w:hAnsi="inherit" w:cs="Arial"/>
          <w:color w:val="222222"/>
          <w:sz w:val="13"/>
          <w:szCs w:val="13"/>
        </w:rPr>
        <w:t>"</w:t>
      </w:r>
      <w:r>
        <w:rPr>
          <w:rFonts w:ascii="inherit" w:hAnsi="inherit" w:cs="Arial"/>
          <w:color w:val="222222"/>
          <w:sz w:val="13"/>
          <w:szCs w:val="13"/>
        </w:rPr>
        <w:t>.)</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Each public item declaration has all information needed to use the item. For example, suppose that a package specification declares the function </w:t>
      </w:r>
      <w:r>
        <w:rPr>
          <w:rStyle w:val="HTMLCode"/>
          <w:rFonts w:eastAsiaTheme="majorEastAsia"/>
          <w:color w:val="000000"/>
          <w:sz w:val="12"/>
          <w:szCs w:val="12"/>
        </w:rPr>
        <w:t>factorial</w:t>
      </w:r>
      <w:r>
        <w:rPr>
          <w:rFonts w:ascii="inherit" w:hAnsi="inherit" w:cs="Arial"/>
          <w:color w:val="222222"/>
          <w:sz w:val="13"/>
          <w:szCs w:val="13"/>
        </w:rPr>
        <w:t> this way:</w:t>
      </w:r>
    </w:p>
    <w:p w:rsidR="00AE6E23" w:rsidRDefault="00AE6E23" w:rsidP="00AE6E23">
      <w:pPr>
        <w:pStyle w:val="HTMLPreformatted"/>
        <w:pBdr>
          <w:top w:val="single" w:sz="4" w:space="2" w:color="D9D9E2"/>
          <w:left w:val="single" w:sz="4" w:space="2" w:color="D9D9E2"/>
          <w:bottom w:val="single" w:sz="4" w:space="2" w:color="D9D9E2"/>
          <w:right w:val="single" w:sz="4" w:space="2" w:color="D9D9E2"/>
        </w:pBdr>
        <w:shd w:val="clear" w:color="auto" w:fill="F9F9FB"/>
        <w:spacing w:after="240"/>
        <w:rPr>
          <w:color w:val="000000"/>
          <w:sz w:val="12"/>
          <w:szCs w:val="12"/>
        </w:rPr>
      </w:pPr>
      <w:r>
        <w:rPr>
          <w:color w:val="000000"/>
          <w:sz w:val="12"/>
          <w:szCs w:val="12"/>
        </w:rPr>
        <w:t>FUNCTION factorial (n INTEGER) RETURN INTEGER; -- returns n!</w:t>
      </w:r>
    </w:p>
    <w:p w:rsidR="00AE6E23" w:rsidRDefault="00AE6E23" w:rsidP="00AE6E23">
      <w:pPr>
        <w:pStyle w:val="NormalWeb"/>
        <w:shd w:val="clear" w:color="auto" w:fill="FFFFFF"/>
        <w:rPr>
          <w:rFonts w:ascii="inherit" w:hAnsi="inherit" w:cs="Arial"/>
          <w:color w:val="222222"/>
          <w:sz w:val="13"/>
          <w:szCs w:val="13"/>
        </w:rPr>
      </w:pPr>
      <w:r>
        <w:rPr>
          <w:rFonts w:ascii="inherit" w:hAnsi="inherit" w:cs="Arial"/>
          <w:color w:val="222222"/>
          <w:sz w:val="13"/>
          <w:szCs w:val="13"/>
        </w:rPr>
        <w:t>The declaration shows that </w:t>
      </w:r>
      <w:r>
        <w:rPr>
          <w:rStyle w:val="HTMLCode"/>
          <w:rFonts w:eastAsiaTheme="majorEastAsia"/>
          <w:color w:val="000000"/>
          <w:sz w:val="12"/>
          <w:szCs w:val="12"/>
        </w:rPr>
        <w:t>factorial</w:t>
      </w:r>
      <w:r>
        <w:rPr>
          <w:rFonts w:ascii="inherit" w:hAnsi="inherit" w:cs="Arial"/>
          <w:color w:val="222222"/>
          <w:sz w:val="13"/>
          <w:szCs w:val="13"/>
        </w:rPr>
        <w:t> needs one argument of type </w:t>
      </w:r>
      <w:r>
        <w:rPr>
          <w:rStyle w:val="HTMLCode"/>
          <w:rFonts w:eastAsiaTheme="majorEastAsia"/>
          <w:color w:val="000000"/>
          <w:sz w:val="12"/>
          <w:szCs w:val="12"/>
        </w:rPr>
        <w:t>INTEGER</w:t>
      </w:r>
      <w:r>
        <w:rPr>
          <w:rFonts w:ascii="inherit" w:hAnsi="inherit" w:cs="Arial"/>
          <w:color w:val="222222"/>
          <w:sz w:val="13"/>
          <w:szCs w:val="13"/>
        </w:rPr>
        <w:t> and returns a value of type </w:t>
      </w:r>
      <w:r>
        <w:rPr>
          <w:rStyle w:val="HTMLCode"/>
          <w:rFonts w:eastAsiaTheme="majorEastAsia"/>
          <w:color w:val="000000"/>
          <w:sz w:val="12"/>
          <w:szCs w:val="12"/>
        </w:rPr>
        <w:t>INTEGER</w:t>
      </w:r>
      <w:r>
        <w:rPr>
          <w:rFonts w:ascii="inherit" w:hAnsi="inherit" w:cs="Arial"/>
          <w:color w:val="222222"/>
          <w:sz w:val="13"/>
          <w:szCs w:val="13"/>
        </w:rPr>
        <w:t>, which is invokers must know to invoke </w:t>
      </w:r>
      <w:r>
        <w:rPr>
          <w:rStyle w:val="HTMLCode"/>
          <w:rFonts w:eastAsiaTheme="majorEastAsia"/>
          <w:color w:val="000000"/>
          <w:sz w:val="12"/>
          <w:szCs w:val="12"/>
        </w:rPr>
        <w:t>factorial</w:t>
      </w:r>
      <w:r>
        <w:rPr>
          <w:rFonts w:ascii="inherit" w:hAnsi="inherit" w:cs="Arial"/>
          <w:color w:val="222222"/>
          <w:sz w:val="13"/>
          <w:szCs w:val="13"/>
        </w:rPr>
        <w:t>. Invokers need not know how </w:t>
      </w:r>
      <w:r>
        <w:rPr>
          <w:rStyle w:val="HTMLCode"/>
          <w:rFonts w:eastAsiaTheme="majorEastAsia"/>
          <w:color w:val="000000"/>
          <w:sz w:val="12"/>
          <w:szCs w:val="12"/>
        </w:rPr>
        <w:t>factorial</w:t>
      </w:r>
      <w:r>
        <w:rPr>
          <w:rFonts w:ascii="inherit" w:hAnsi="inherit" w:cs="Arial"/>
          <w:color w:val="222222"/>
          <w:sz w:val="13"/>
          <w:szCs w:val="13"/>
        </w:rPr>
        <w:t> is implemented (for example, whether it is iterative or recursive).</w:t>
      </w:r>
    </w:p>
    <w:p w:rsidR="00C32F69" w:rsidRDefault="00C32F69" w:rsidP="002C1B04">
      <w:pPr>
        <w:pStyle w:val="Heading2"/>
        <w:numPr>
          <w:ilvl w:val="0"/>
          <w:numId w:val="1"/>
        </w:numPr>
        <w:shd w:val="clear" w:color="auto" w:fill="FFFFFF"/>
        <w:textAlignment w:val="baseline"/>
        <w:rPr>
          <w:rFonts w:ascii="Segoe UI" w:hAnsi="Segoe UI" w:cs="Segoe UI"/>
          <w:b w:val="0"/>
          <w:bCs w:val="0"/>
          <w:color w:val="337AB7"/>
          <w:sz w:val="25"/>
          <w:szCs w:val="25"/>
        </w:rPr>
      </w:pPr>
      <w:r>
        <w:rPr>
          <w:rFonts w:ascii="Segoe UI" w:hAnsi="Segoe UI" w:cs="Segoe UI"/>
          <w:b w:val="0"/>
          <w:bCs w:val="0"/>
          <w:color w:val="337AB7"/>
          <w:sz w:val="25"/>
          <w:szCs w:val="25"/>
        </w:rPr>
        <w:t>DML Triggers in SQL Server</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DML triggers in SQL Server are fired when a DML event occurs. i.e. when data is inserted/ updated/deleted in the table by a user.</w:t>
      </w:r>
    </w:p>
    <w:p w:rsidR="00C32F69" w:rsidRDefault="00C32F69" w:rsidP="00C32F69">
      <w:pPr>
        <w:pStyle w:val="Heading3"/>
        <w:shd w:val="clear" w:color="auto" w:fill="FFFFFF"/>
        <w:textAlignment w:val="baseline"/>
        <w:rPr>
          <w:rFonts w:ascii="Segoe UI" w:hAnsi="Segoe UI" w:cs="Segoe UI"/>
          <w:b w:val="0"/>
          <w:bCs w:val="0"/>
          <w:color w:val="000000"/>
          <w:sz w:val="21"/>
          <w:szCs w:val="21"/>
        </w:rPr>
      </w:pPr>
      <w:r>
        <w:rPr>
          <w:rFonts w:ascii="Segoe UI" w:hAnsi="Segoe UI" w:cs="Segoe UI"/>
          <w:b w:val="0"/>
          <w:bCs w:val="0"/>
          <w:color w:val="000000"/>
          <w:sz w:val="21"/>
          <w:szCs w:val="21"/>
        </w:rPr>
        <w:t>Creating triggers for a DML event</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Let us create some sample tables and triggers in SQL Server.</w:t>
      </w:r>
    </w:p>
    <w:tbl>
      <w:tblPr>
        <w:tblW w:w="0" w:type="auto"/>
        <w:tblCellSpacing w:w="15" w:type="dxa"/>
        <w:tblInd w:w="-179" w:type="dxa"/>
        <w:tblCellMar>
          <w:top w:w="15" w:type="dxa"/>
          <w:left w:w="15" w:type="dxa"/>
          <w:bottom w:w="15" w:type="dxa"/>
          <w:right w:w="15" w:type="dxa"/>
        </w:tblCellMar>
        <w:tblLook w:val="04A0"/>
      </w:tblPr>
      <w:tblGrid>
        <w:gridCol w:w="130"/>
        <w:gridCol w:w="5024"/>
      </w:tblGrid>
      <w:tr w:rsidR="00C32F69" w:rsidTr="00C32F69">
        <w:trPr>
          <w:tblCellSpacing w:w="15" w:type="dxa"/>
        </w:trPr>
        <w:tc>
          <w:tcPr>
            <w:tcW w:w="0" w:type="auto"/>
            <w:vAlign w:val="center"/>
            <w:hideMark/>
          </w:tcPr>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2</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3</w:t>
            </w:r>
          </w:p>
        </w:tc>
        <w:tc>
          <w:tcPr>
            <w:tcW w:w="4979" w:type="dxa"/>
            <w:vAlign w:val="center"/>
            <w:hideMark/>
          </w:tcPr>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CREATE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TABLE</w:t>
            </w:r>
            <w:r>
              <w:rPr>
                <w:rStyle w:val="crayon-h"/>
                <w:rFonts w:ascii="inherit" w:hAnsi="inherit"/>
                <w:color w:val="000000"/>
                <w:sz w:val="11"/>
                <w:szCs w:val="11"/>
                <w:bdr w:val="none" w:sz="0" w:space="0" w:color="auto" w:frame="1"/>
              </w:rPr>
              <w:t xml:space="preserve"> </w:t>
            </w:r>
            <w:r>
              <w:rPr>
                <w:rStyle w:val="crayon-e"/>
                <w:rFonts w:ascii="inherit" w:hAnsi="inherit"/>
                <w:color w:val="000000"/>
                <w:sz w:val="11"/>
                <w:szCs w:val="11"/>
                <w:bdr w:val="none" w:sz="0" w:space="0" w:color="auto" w:frame="1"/>
              </w:rPr>
              <w:t xml:space="preserve">Locations </w:t>
            </w:r>
            <w:r>
              <w:rPr>
                <w:rStyle w:val="crayon-sy"/>
                <w:rFonts w:ascii="inherit" w:hAnsi="inherit"/>
                <w:color w:val="000000"/>
                <w:sz w:val="11"/>
                <w:szCs w:val="11"/>
                <w:bdr w:val="none" w:sz="0" w:space="0" w:color="auto" w:frame="1"/>
              </w:rPr>
              <w:t>(</w:t>
            </w:r>
            <w:r>
              <w:rPr>
                <w:rStyle w:val="crayon-i"/>
                <w:rFonts w:ascii="inherit" w:hAnsi="inherit"/>
                <w:color w:val="000000"/>
                <w:sz w:val="11"/>
                <w:szCs w:val="11"/>
                <w:bdr w:val="none" w:sz="0" w:space="0" w:color="auto" w:frame="1"/>
              </w:rPr>
              <w:t>LocationID</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int</w:t>
            </w:r>
            <w:r>
              <w:rPr>
                <w:rStyle w:val="crayon-sy"/>
                <w:rFonts w:ascii="inherit" w:hAnsi="inherit"/>
                <w:color w:val="000000"/>
                <w:sz w:val="11"/>
                <w:szCs w:val="11"/>
                <w:bdr w:val="none" w:sz="0" w:space="0" w:color="auto" w:frame="1"/>
              </w:rPr>
              <w:t>,</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LocName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varchar</w:t>
            </w:r>
            <w:r>
              <w:rPr>
                <w:rStyle w:val="crayon-sy"/>
                <w:rFonts w:ascii="inherit" w:hAnsi="inherit"/>
                <w:color w:val="000000"/>
                <w:sz w:val="11"/>
                <w:szCs w:val="11"/>
                <w:bdr w:val="none" w:sz="0" w:space="0" w:color="auto" w:frame="1"/>
              </w:rPr>
              <w:t>(</w:t>
            </w:r>
            <w:r>
              <w:rPr>
                <w:rStyle w:val="crayon-cn"/>
                <w:rFonts w:ascii="inherit" w:hAnsi="inherit"/>
                <w:color w:val="000000"/>
                <w:sz w:val="11"/>
                <w:szCs w:val="11"/>
                <w:bdr w:val="none" w:sz="0" w:space="0" w:color="auto" w:frame="1"/>
              </w:rPr>
              <w:t>100</w:t>
            </w:r>
            <w:r>
              <w:rPr>
                <w:rStyle w:val="crayon-sy"/>
                <w:rFonts w:ascii="inherit" w:hAnsi="inherit"/>
                <w:color w:val="000000"/>
                <w:sz w:val="11"/>
                <w:szCs w:val="11"/>
                <w:bdr w:val="none" w:sz="0" w:space="0" w:color="auto" w:frame="1"/>
              </w:rPr>
              <w:t>))</w:t>
            </w:r>
          </w:p>
          <w:p w:rsidR="00C32F69" w:rsidRDefault="00C32F69">
            <w:pPr>
              <w:wordWrap w:val="0"/>
              <w:spacing w:line="480" w:lineRule="auto"/>
              <w:textAlignment w:val="baseline"/>
              <w:rPr>
                <w:rFonts w:ascii="inherit" w:hAnsi="inherit"/>
                <w:color w:val="000000"/>
                <w:sz w:val="11"/>
                <w:szCs w:val="11"/>
              </w:rPr>
            </w:pPr>
            <w:r>
              <w:rPr>
                <w:rFonts w:ascii="inherit" w:hAnsi="inherit"/>
                <w:color w:val="000000"/>
                <w:sz w:val="11"/>
                <w:szCs w:val="11"/>
              </w:rPr>
              <w:t> </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CREATE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TABLE</w:t>
            </w:r>
            <w:r>
              <w:rPr>
                <w:rStyle w:val="crayon-h"/>
                <w:rFonts w:ascii="inherit" w:hAnsi="inherit"/>
                <w:color w:val="000000"/>
                <w:sz w:val="11"/>
                <w:szCs w:val="11"/>
                <w:bdr w:val="none" w:sz="0" w:space="0" w:color="auto" w:frame="1"/>
              </w:rPr>
              <w:t xml:space="preserve"> </w:t>
            </w:r>
            <w:r>
              <w:rPr>
                <w:rStyle w:val="crayon-e"/>
                <w:rFonts w:ascii="inherit" w:hAnsi="inherit"/>
                <w:color w:val="000000"/>
                <w:sz w:val="11"/>
                <w:szCs w:val="11"/>
                <w:bdr w:val="none" w:sz="0" w:space="0" w:color="auto" w:frame="1"/>
              </w:rPr>
              <w:t xml:space="preserve">LocationHist </w:t>
            </w:r>
            <w:r>
              <w:rPr>
                <w:rStyle w:val="crayon-sy"/>
                <w:rFonts w:ascii="inherit" w:hAnsi="inherit"/>
                <w:color w:val="000000"/>
                <w:sz w:val="11"/>
                <w:szCs w:val="11"/>
                <w:bdr w:val="none" w:sz="0" w:space="0" w:color="auto" w:frame="1"/>
              </w:rPr>
              <w:t>(</w:t>
            </w:r>
            <w:r>
              <w:rPr>
                <w:rStyle w:val="crayon-i"/>
                <w:rFonts w:ascii="inherit" w:hAnsi="inherit"/>
                <w:color w:val="000000"/>
                <w:sz w:val="11"/>
                <w:szCs w:val="11"/>
                <w:bdr w:val="none" w:sz="0" w:space="0" w:color="auto" w:frame="1"/>
              </w:rPr>
              <w:t>LocationID</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int</w:t>
            </w:r>
            <w:r>
              <w:rPr>
                <w:rStyle w:val="crayon-sy"/>
                <w:rFonts w:ascii="inherit" w:hAnsi="inherit"/>
                <w:color w:val="000000"/>
                <w:sz w:val="11"/>
                <w:szCs w:val="11"/>
                <w:bdr w:val="none" w:sz="0" w:space="0" w:color="auto" w:frame="1"/>
              </w:rPr>
              <w:t>,</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ModifiedDate</w:t>
            </w:r>
            <w:r>
              <w:rPr>
                <w:rStyle w:val="crayon-h"/>
                <w:rFonts w:ascii="inherit" w:hAnsi="inherit"/>
                <w:color w:val="000000"/>
                <w:sz w:val="11"/>
                <w:szCs w:val="11"/>
                <w:bdr w:val="none" w:sz="0" w:space="0" w:color="auto" w:frame="1"/>
              </w:rPr>
              <w:t xml:space="preserve"> </w:t>
            </w:r>
            <w:r>
              <w:rPr>
                <w:rStyle w:val="crayon-t"/>
                <w:rFonts w:ascii="inherit" w:hAnsi="inherit"/>
                <w:color w:val="000000"/>
                <w:sz w:val="11"/>
                <w:szCs w:val="11"/>
                <w:bdr w:val="none" w:sz="0" w:space="0" w:color="auto" w:frame="1"/>
              </w:rPr>
              <w:t>DATETIME</w:t>
            </w:r>
            <w:r>
              <w:rPr>
                <w:rStyle w:val="crayon-sy"/>
                <w:rFonts w:ascii="inherit" w:hAnsi="inherit"/>
                <w:color w:val="000000"/>
                <w:sz w:val="11"/>
                <w:szCs w:val="11"/>
                <w:bdr w:val="none" w:sz="0" w:space="0" w:color="auto" w:frame="1"/>
              </w:rPr>
              <w:t>)</w:t>
            </w:r>
          </w:p>
        </w:tc>
      </w:tr>
    </w:tbl>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lastRenderedPageBreak/>
        <w:t>We can create a DML trigger for a specific event or multiple events. The triggers in SQL Server(DML) fire on events irrespective to the number of rows affected.</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Below is the sample syntax for creating a DML trigger for update event.</w:t>
      </w:r>
    </w:p>
    <w:tbl>
      <w:tblPr>
        <w:tblW w:w="0" w:type="auto"/>
        <w:tblCellSpacing w:w="15" w:type="dxa"/>
        <w:tblInd w:w="-245" w:type="dxa"/>
        <w:tblCellMar>
          <w:top w:w="15" w:type="dxa"/>
          <w:left w:w="15" w:type="dxa"/>
          <w:bottom w:w="15" w:type="dxa"/>
          <w:right w:w="15" w:type="dxa"/>
        </w:tblCellMar>
        <w:tblLook w:val="04A0"/>
      </w:tblPr>
      <w:tblGrid>
        <w:gridCol w:w="185"/>
        <w:gridCol w:w="5024"/>
      </w:tblGrid>
      <w:tr w:rsidR="00C32F69" w:rsidTr="00C32F69">
        <w:trPr>
          <w:tblCellSpacing w:w="15" w:type="dxa"/>
        </w:trPr>
        <w:tc>
          <w:tcPr>
            <w:tcW w:w="0" w:type="auto"/>
            <w:vAlign w:val="center"/>
            <w:hideMark/>
          </w:tcPr>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2</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3</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4</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5</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6</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7</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8</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9</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10</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11</w:t>
            </w:r>
          </w:p>
        </w:tc>
        <w:tc>
          <w:tcPr>
            <w:tcW w:w="4979" w:type="dxa"/>
            <w:vAlign w:val="center"/>
            <w:hideMark/>
          </w:tcPr>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CREATE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TRIGGER</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TR_UPD_Locations</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ON</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Locations</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FOR</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UPDATE</w:t>
            </w:r>
            <w:r>
              <w:rPr>
                <w:rStyle w:val="crayon-h"/>
                <w:rFonts w:ascii="inherit" w:hAnsi="inherit"/>
                <w:color w:val="000000"/>
                <w:sz w:val="11"/>
                <w:szCs w:val="11"/>
                <w:bdr w:val="none" w:sz="0" w:space="0" w:color="auto" w:frame="1"/>
              </w:rPr>
              <w:t xml:space="preserve"> </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NOT</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FOR</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REPLICATION</w:t>
            </w:r>
            <w:r>
              <w:rPr>
                <w:rStyle w:val="crayon-h"/>
                <w:rFonts w:ascii="inherit" w:hAnsi="inherit"/>
                <w:color w:val="000000"/>
                <w:sz w:val="11"/>
                <w:szCs w:val="11"/>
                <w:bdr w:val="none" w:sz="0" w:space="0" w:color="auto" w:frame="1"/>
              </w:rPr>
              <w:t xml:space="preserve"> </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AS</w:t>
            </w:r>
          </w:p>
          <w:p w:rsidR="00C32F69" w:rsidRDefault="00C32F69">
            <w:pPr>
              <w:wordWrap w:val="0"/>
              <w:spacing w:line="480" w:lineRule="auto"/>
              <w:textAlignment w:val="baseline"/>
              <w:rPr>
                <w:rFonts w:ascii="inherit" w:hAnsi="inherit"/>
                <w:color w:val="000000"/>
                <w:sz w:val="11"/>
                <w:szCs w:val="11"/>
              </w:rPr>
            </w:pPr>
            <w:r>
              <w:rPr>
                <w:rFonts w:ascii="inherit" w:hAnsi="inherit"/>
                <w:color w:val="000000"/>
                <w:sz w:val="11"/>
                <w:szCs w:val="11"/>
              </w:rPr>
              <w:t> </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BEGIN</w:t>
            </w:r>
          </w:p>
          <w:p w:rsidR="00C32F69" w:rsidRDefault="00C32F69">
            <w:pPr>
              <w:wordWrap w:val="0"/>
              <w:spacing w:line="480" w:lineRule="auto"/>
              <w:textAlignment w:val="baseline"/>
              <w:rPr>
                <w:rFonts w:ascii="inherit" w:hAnsi="inherit"/>
                <w:color w:val="000000"/>
                <w:sz w:val="11"/>
                <w:szCs w:val="11"/>
              </w:rPr>
            </w:pPr>
            <w:r>
              <w:rPr>
                <w:rStyle w:val="crayon-h"/>
                <w:rFonts w:ascii="inherit" w:hAnsi="inherit"/>
                <w:color w:val="000000"/>
                <w:sz w:val="11"/>
                <w:szCs w:val="11"/>
                <w:bdr w:val="none" w:sz="0" w:space="0" w:color="auto" w:frame="1"/>
              </w:rPr>
              <w:t>  </w:t>
            </w:r>
            <w:r>
              <w:rPr>
                <w:rStyle w:val="crayon-k"/>
                <w:rFonts w:ascii="inherit" w:hAnsi="inherit"/>
                <w:color w:val="000000"/>
                <w:sz w:val="11"/>
                <w:szCs w:val="11"/>
                <w:bdr w:val="none" w:sz="0" w:space="0" w:color="auto" w:frame="1"/>
              </w:rPr>
              <w:t>INSERT</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INTO</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LocationHist</w:t>
            </w:r>
          </w:p>
          <w:p w:rsidR="00C32F69" w:rsidRDefault="00C32F69">
            <w:pPr>
              <w:wordWrap w:val="0"/>
              <w:spacing w:line="480" w:lineRule="auto"/>
              <w:textAlignment w:val="baseline"/>
              <w:rPr>
                <w:rFonts w:ascii="inherit" w:hAnsi="inherit"/>
                <w:color w:val="000000"/>
                <w:sz w:val="11"/>
                <w:szCs w:val="11"/>
              </w:rPr>
            </w:pPr>
            <w:r>
              <w:rPr>
                <w:rStyle w:val="crayon-h"/>
                <w:rFonts w:ascii="inherit" w:hAnsi="inherit"/>
                <w:color w:val="000000"/>
                <w:sz w:val="11"/>
                <w:szCs w:val="11"/>
                <w:bdr w:val="none" w:sz="0" w:space="0" w:color="auto" w:frame="1"/>
              </w:rPr>
              <w:t>  </w:t>
            </w:r>
            <w:r>
              <w:rPr>
                <w:rStyle w:val="crayon-k"/>
                <w:rFonts w:ascii="inherit" w:hAnsi="inherit"/>
                <w:color w:val="000000"/>
                <w:sz w:val="11"/>
                <w:szCs w:val="11"/>
                <w:bdr w:val="none" w:sz="0" w:space="0" w:color="auto" w:frame="1"/>
              </w:rPr>
              <w:t>SELECT</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LocationID</w:t>
            </w:r>
          </w:p>
          <w:p w:rsidR="00C32F69" w:rsidRDefault="00C32F69">
            <w:pPr>
              <w:wordWrap w:val="0"/>
              <w:spacing w:line="480" w:lineRule="auto"/>
              <w:textAlignment w:val="baseline"/>
              <w:rPr>
                <w:rFonts w:ascii="inherit" w:hAnsi="inherit"/>
                <w:color w:val="000000"/>
                <w:sz w:val="11"/>
                <w:szCs w:val="11"/>
              </w:rPr>
            </w:pPr>
            <w:r>
              <w:rPr>
                <w:rStyle w:val="crayon-h"/>
                <w:rFonts w:ascii="inherit" w:hAnsi="inherit"/>
                <w:color w:val="000000"/>
                <w:sz w:val="11"/>
                <w:szCs w:val="11"/>
                <w:bdr w:val="none" w:sz="0" w:space="0" w:color="auto" w:frame="1"/>
              </w:rPr>
              <w:t>    </w:t>
            </w:r>
            <w:r>
              <w:rPr>
                <w:rStyle w:val="crayon-sy"/>
                <w:rFonts w:ascii="inherit" w:hAnsi="inherit"/>
                <w:color w:val="000000"/>
                <w:sz w:val="11"/>
                <w:szCs w:val="11"/>
                <w:bdr w:val="none" w:sz="0" w:space="0" w:color="auto" w:frame="1"/>
              </w:rPr>
              <w:t>,</w:t>
            </w:r>
            <w:r>
              <w:rPr>
                <w:rStyle w:val="crayon-e"/>
                <w:rFonts w:ascii="inherit" w:hAnsi="inherit"/>
                <w:color w:val="000000"/>
                <w:sz w:val="11"/>
                <w:szCs w:val="11"/>
                <w:bdr w:val="none" w:sz="0" w:space="0" w:color="auto" w:frame="1"/>
              </w:rPr>
              <w:t>getdate</w:t>
            </w:r>
            <w:r>
              <w:rPr>
                <w:rStyle w:val="crayon-sy"/>
                <w:rFonts w:ascii="inherit" w:hAnsi="inherit"/>
                <w:color w:val="000000"/>
                <w:sz w:val="11"/>
                <w:szCs w:val="11"/>
                <w:bdr w:val="none" w:sz="0" w:space="0" w:color="auto" w:frame="1"/>
              </w:rPr>
              <w:t>()</w:t>
            </w:r>
          </w:p>
          <w:p w:rsidR="00C32F69" w:rsidRDefault="00C32F69">
            <w:pPr>
              <w:wordWrap w:val="0"/>
              <w:spacing w:line="480" w:lineRule="auto"/>
              <w:textAlignment w:val="baseline"/>
              <w:rPr>
                <w:rFonts w:ascii="inherit" w:hAnsi="inherit"/>
                <w:color w:val="000000"/>
                <w:sz w:val="11"/>
                <w:szCs w:val="11"/>
              </w:rPr>
            </w:pPr>
            <w:r>
              <w:rPr>
                <w:rStyle w:val="crayon-h"/>
                <w:rFonts w:ascii="inherit" w:hAnsi="inherit"/>
                <w:color w:val="000000"/>
                <w:sz w:val="11"/>
                <w:szCs w:val="11"/>
                <w:bdr w:val="none" w:sz="0" w:space="0" w:color="auto" w:frame="1"/>
              </w:rPr>
              <w:t>  </w:t>
            </w:r>
            <w:r>
              <w:rPr>
                <w:rStyle w:val="crayon-k"/>
                <w:rFonts w:ascii="inherit" w:hAnsi="inherit"/>
                <w:color w:val="000000"/>
                <w:sz w:val="11"/>
                <w:szCs w:val="11"/>
                <w:bdr w:val="none" w:sz="0" w:space="0" w:color="auto" w:frame="1"/>
              </w:rPr>
              <w:t>FROM</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inserted</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END</w:t>
            </w:r>
          </w:p>
        </w:tc>
      </w:tr>
    </w:tbl>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noProof/>
          <w:color w:val="252525"/>
          <w:sz w:val="13"/>
          <w:szCs w:val="13"/>
        </w:rPr>
        <w:drawing>
          <wp:inline distT="0" distB="0" distL="0" distR="0">
            <wp:extent cx="2374897" cy="1380565"/>
            <wp:effectExtent l="19050" t="0" r="6353" b="0"/>
            <wp:docPr id="12" name="Picture 2" descr="DML Trigger for UPDAT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 Trigger for UPDATE event"/>
                    <pic:cNvPicPr>
                      <a:picLocks noChangeAspect="1" noChangeArrowheads="1"/>
                    </pic:cNvPicPr>
                  </pic:nvPicPr>
                  <pic:blipFill>
                    <a:blip r:embed="rId29" cstate="print"/>
                    <a:srcRect/>
                    <a:stretch>
                      <a:fillRect/>
                    </a:stretch>
                  </pic:blipFill>
                  <pic:spPr bwMode="auto">
                    <a:xfrm>
                      <a:off x="0" y="0"/>
                      <a:ext cx="2375564" cy="1380953"/>
                    </a:xfrm>
                    <a:prstGeom prst="rect">
                      <a:avLst/>
                    </a:prstGeom>
                    <a:noFill/>
                    <a:ln w="9525">
                      <a:noFill/>
                      <a:miter lim="800000"/>
                      <a:headEnd/>
                      <a:tailEnd/>
                    </a:ln>
                  </pic:spPr>
                </pic:pic>
              </a:graphicData>
            </a:graphic>
          </wp:inline>
        </w:drawing>
      </w:r>
    </w:p>
    <w:p w:rsidR="00C32F69" w:rsidRDefault="00C32F69" w:rsidP="00C32F69">
      <w:pPr>
        <w:pStyle w:val="NormalWeb"/>
        <w:shd w:val="clear" w:color="auto" w:fill="FFFFFF"/>
        <w:spacing w:before="0" w:after="0"/>
        <w:textAlignment w:val="baseline"/>
        <w:rPr>
          <w:rFonts w:ascii="Segoe UI" w:hAnsi="Segoe UI" w:cs="Segoe UI"/>
          <w:color w:val="252525"/>
          <w:sz w:val="13"/>
          <w:szCs w:val="13"/>
        </w:rPr>
      </w:pPr>
      <w:r>
        <w:rPr>
          <w:rFonts w:ascii="Segoe UI" w:hAnsi="Segoe UI" w:cs="Segoe UI"/>
          <w:color w:val="252525"/>
          <w:sz w:val="13"/>
          <w:szCs w:val="13"/>
        </w:rPr>
        <w:t>These triggers are created at the table level. Upon successful creation of trigger, we can see the triggers by navigating to </w:t>
      </w:r>
      <w:r>
        <w:rPr>
          <w:rStyle w:val="Strong"/>
          <w:rFonts w:ascii="Segoe UI" w:hAnsi="Segoe UI" w:cs="Segoe UI"/>
          <w:color w:val="252525"/>
          <w:sz w:val="13"/>
          <w:szCs w:val="13"/>
          <w:bdr w:val="none" w:sz="0" w:space="0" w:color="auto" w:frame="1"/>
        </w:rPr>
        <w:t>Triggers</w:t>
      </w:r>
      <w:r>
        <w:rPr>
          <w:rFonts w:ascii="Segoe UI" w:hAnsi="Segoe UI" w:cs="Segoe UI"/>
          <w:color w:val="252525"/>
          <w:sz w:val="13"/>
          <w:szCs w:val="13"/>
        </w:rPr>
        <w:t> folder at table level. Please refer to the below image.</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noProof/>
          <w:color w:val="252525"/>
          <w:sz w:val="13"/>
          <w:szCs w:val="13"/>
        </w:rPr>
        <w:drawing>
          <wp:inline distT="0" distB="0" distL="0" distR="0">
            <wp:extent cx="2285106" cy="2587811"/>
            <wp:effectExtent l="19050" t="0" r="894" b="0"/>
            <wp:docPr id="11" name="Picture 3" descr="Trigger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gger on table"/>
                    <pic:cNvPicPr>
                      <a:picLocks noChangeAspect="1" noChangeArrowheads="1"/>
                    </pic:cNvPicPr>
                  </pic:nvPicPr>
                  <pic:blipFill>
                    <a:blip r:embed="rId30"/>
                    <a:srcRect/>
                    <a:stretch>
                      <a:fillRect/>
                    </a:stretch>
                  </pic:blipFill>
                  <pic:spPr bwMode="auto">
                    <a:xfrm>
                      <a:off x="0" y="0"/>
                      <a:ext cx="2285090" cy="2587793"/>
                    </a:xfrm>
                    <a:prstGeom prst="rect">
                      <a:avLst/>
                    </a:prstGeom>
                    <a:noFill/>
                    <a:ln w="9525">
                      <a:noFill/>
                      <a:miter lim="800000"/>
                      <a:headEnd/>
                      <a:tailEnd/>
                    </a:ln>
                  </pic:spPr>
                </pic:pic>
              </a:graphicData>
            </a:graphic>
          </wp:inline>
        </w:drawing>
      </w:r>
    </w:p>
    <w:p w:rsidR="00C32F69" w:rsidRDefault="00C32F69" w:rsidP="00C32F69">
      <w:pPr>
        <w:pStyle w:val="Heading3"/>
        <w:shd w:val="clear" w:color="auto" w:fill="FFFFFF"/>
        <w:textAlignment w:val="baseline"/>
        <w:rPr>
          <w:rFonts w:ascii="Segoe UI" w:hAnsi="Segoe UI" w:cs="Segoe UI"/>
          <w:b w:val="0"/>
          <w:bCs w:val="0"/>
          <w:color w:val="000000"/>
          <w:sz w:val="21"/>
          <w:szCs w:val="21"/>
        </w:rPr>
      </w:pPr>
      <w:r>
        <w:rPr>
          <w:rFonts w:ascii="Segoe UI" w:hAnsi="Segoe UI" w:cs="Segoe UI"/>
          <w:b w:val="0"/>
          <w:bCs w:val="0"/>
          <w:color w:val="000000"/>
          <w:sz w:val="21"/>
          <w:szCs w:val="21"/>
        </w:rPr>
        <w:lastRenderedPageBreak/>
        <w:t>Instead of triggers in SQL Server</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These triggers are fired before the DML event and the actual data is not modified in the table.</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For example, if we specify an instead of trigger for delete on a table, when delete statement is issued against the table, the instead of trigger is fired and the T-SQL block inside the triggers in SQL Server is executed but the actual delete does not happen.</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T-SQL Syntax for creating an instead of trigger</w:t>
      </w:r>
    </w:p>
    <w:tbl>
      <w:tblPr>
        <w:tblW w:w="0" w:type="auto"/>
        <w:tblCellSpacing w:w="15" w:type="dxa"/>
        <w:tblInd w:w="-179" w:type="dxa"/>
        <w:tblCellMar>
          <w:top w:w="15" w:type="dxa"/>
          <w:left w:w="15" w:type="dxa"/>
          <w:bottom w:w="15" w:type="dxa"/>
          <w:right w:w="15" w:type="dxa"/>
        </w:tblCellMar>
        <w:tblLook w:val="04A0"/>
      </w:tblPr>
      <w:tblGrid>
        <w:gridCol w:w="130"/>
        <w:gridCol w:w="5024"/>
      </w:tblGrid>
      <w:tr w:rsidR="00C32F69" w:rsidTr="00C32F69">
        <w:trPr>
          <w:tblCellSpacing w:w="15" w:type="dxa"/>
        </w:trPr>
        <w:tc>
          <w:tcPr>
            <w:tcW w:w="0" w:type="auto"/>
            <w:vAlign w:val="center"/>
            <w:hideMark/>
          </w:tcPr>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2</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3</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4</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5</w:t>
            </w:r>
          </w:p>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6</w:t>
            </w:r>
          </w:p>
        </w:tc>
        <w:tc>
          <w:tcPr>
            <w:tcW w:w="4979" w:type="dxa"/>
            <w:vAlign w:val="center"/>
            <w:hideMark/>
          </w:tcPr>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CREATE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TRIGGER</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TR_DEL_Locations</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ON</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Locations</w:t>
            </w:r>
          </w:p>
          <w:p w:rsidR="00C32F69" w:rsidRDefault="00C32F69">
            <w:pPr>
              <w:wordWrap w:val="0"/>
              <w:spacing w:line="480" w:lineRule="auto"/>
              <w:textAlignment w:val="baseline"/>
              <w:rPr>
                <w:rFonts w:ascii="inherit" w:hAnsi="inherit"/>
                <w:color w:val="000000"/>
                <w:sz w:val="11"/>
                <w:szCs w:val="11"/>
              </w:rPr>
            </w:pPr>
            <w:r>
              <w:rPr>
                <w:rStyle w:val="crayon-i"/>
                <w:rFonts w:ascii="inherit" w:hAnsi="inherit"/>
                <w:color w:val="000000"/>
                <w:sz w:val="11"/>
                <w:szCs w:val="11"/>
                <w:bdr w:val="none" w:sz="0" w:space="0" w:color="auto" w:frame="1"/>
              </w:rPr>
              <w:t>INSTEAD</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OF</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DELETE</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AS</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BEGIN</w:t>
            </w:r>
          </w:p>
          <w:p w:rsidR="00C32F69" w:rsidRDefault="00C32F69">
            <w:pPr>
              <w:wordWrap w:val="0"/>
              <w:spacing w:line="480" w:lineRule="auto"/>
              <w:textAlignment w:val="baseline"/>
              <w:rPr>
                <w:rFonts w:ascii="inherit" w:hAnsi="inherit"/>
                <w:color w:val="000000"/>
                <w:sz w:val="11"/>
                <w:szCs w:val="11"/>
              </w:rPr>
            </w:pPr>
            <w:r>
              <w:rPr>
                <w:rStyle w:val="crayon-h"/>
                <w:rFonts w:ascii="inherit" w:hAnsi="inherit"/>
                <w:color w:val="000000"/>
                <w:sz w:val="11"/>
                <w:szCs w:val="11"/>
                <w:bdr w:val="none" w:sz="0" w:space="0" w:color="auto" w:frame="1"/>
              </w:rPr>
              <w:t>  </w:t>
            </w:r>
            <w:r>
              <w:rPr>
                <w:rStyle w:val="crayon-k"/>
                <w:rFonts w:ascii="inherit" w:hAnsi="inherit"/>
                <w:color w:val="000000"/>
                <w:sz w:val="11"/>
                <w:szCs w:val="11"/>
                <w:bdr w:val="none" w:sz="0" w:space="0" w:color="auto" w:frame="1"/>
              </w:rPr>
              <w:t>Select</w:t>
            </w:r>
            <w:r>
              <w:rPr>
                <w:rStyle w:val="crayon-h"/>
                <w:rFonts w:ascii="inherit" w:hAnsi="inherit"/>
                <w:color w:val="000000"/>
                <w:sz w:val="11"/>
                <w:szCs w:val="11"/>
                <w:bdr w:val="none" w:sz="0" w:space="0" w:color="auto" w:frame="1"/>
              </w:rPr>
              <w:t xml:space="preserve"> </w:t>
            </w:r>
            <w:r>
              <w:rPr>
                <w:rStyle w:val="crayon-s"/>
                <w:rFonts w:ascii="inherit" w:hAnsi="inherit"/>
                <w:color w:val="000000"/>
                <w:sz w:val="11"/>
                <w:szCs w:val="11"/>
                <w:bdr w:val="none" w:sz="0" w:space="0" w:color="auto" w:frame="1"/>
              </w:rPr>
              <w:t>'Sample Instead of trigger'</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as</w:t>
            </w:r>
            <w:r>
              <w:rPr>
                <w:rStyle w:val="crayon-h"/>
                <w:rFonts w:ascii="inherit" w:hAnsi="inherit"/>
                <w:color w:val="000000"/>
                <w:sz w:val="11"/>
                <w:szCs w:val="11"/>
                <w:bdr w:val="none" w:sz="0" w:space="0" w:color="auto" w:frame="1"/>
              </w:rPr>
              <w:t xml:space="preserve"> </w:t>
            </w:r>
            <w:r>
              <w:rPr>
                <w:rStyle w:val="crayon-sy"/>
                <w:rFonts w:ascii="inherit" w:hAnsi="inherit"/>
                <w:color w:val="000000"/>
                <w:sz w:val="11"/>
                <w:szCs w:val="11"/>
                <w:bdr w:val="none" w:sz="0" w:space="0" w:color="auto" w:frame="1"/>
              </w:rPr>
              <w:t>[</w:t>
            </w:r>
            <w:r>
              <w:rPr>
                <w:rStyle w:val="crayon-i"/>
                <w:rFonts w:ascii="inherit" w:hAnsi="inherit"/>
                <w:color w:val="000000"/>
                <w:sz w:val="11"/>
                <w:szCs w:val="11"/>
                <w:bdr w:val="none" w:sz="0" w:space="0" w:color="auto" w:frame="1"/>
              </w:rPr>
              <w:t>Message</w:t>
            </w:r>
            <w:r>
              <w:rPr>
                <w:rStyle w:val="crayon-sy"/>
                <w:rFonts w:ascii="inherit" w:hAnsi="inherit"/>
                <w:color w:val="000000"/>
                <w:sz w:val="11"/>
                <w:szCs w:val="11"/>
                <w:bdr w:val="none" w:sz="0" w:space="0" w:color="auto" w:frame="1"/>
              </w:rPr>
              <w:t>]</w:t>
            </w:r>
          </w:p>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END</w:t>
            </w:r>
          </w:p>
        </w:tc>
      </w:tr>
    </w:tbl>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noProof/>
          <w:color w:val="252525"/>
          <w:sz w:val="13"/>
          <w:szCs w:val="13"/>
        </w:rPr>
        <w:drawing>
          <wp:inline distT="0" distB="0" distL="0" distR="0">
            <wp:extent cx="2130514" cy="1976381"/>
            <wp:effectExtent l="19050" t="0" r="3086" b="0"/>
            <wp:docPr id="3" name="Picture 4" descr="INSTEAD OF 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EAD OF TRIGGERs in SQL Server"/>
                    <pic:cNvPicPr>
                      <a:picLocks noChangeAspect="1" noChangeArrowheads="1"/>
                    </pic:cNvPicPr>
                  </pic:nvPicPr>
                  <pic:blipFill>
                    <a:blip r:embed="rId31"/>
                    <a:srcRect/>
                    <a:stretch>
                      <a:fillRect/>
                    </a:stretch>
                  </pic:blipFill>
                  <pic:spPr bwMode="auto">
                    <a:xfrm>
                      <a:off x="0" y="0"/>
                      <a:ext cx="2131465" cy="1977263"/>
                    </a:xfrm>
                    <a:prstGeom prst="rect">
                      <a:avLst/>
                    </a:prstGeom>
                    <a:noFill/>
                    <a:ln w="9525">
                      <a:noFill/>
                      <a:miter lim="800000"/>
                      <a:headEnd/>
                      <a:tailEnd/>
                    </a:ln>
                  </pic:spPr>
                </pic:pic>
              </a:graphicData>
            </a:graphic>
          </wp:inline>
        </w:drawing>
      </w:r>
    </w:p>
    <w:p w:rsidR="00C32F69" w:rsidRDefault="00C32F69" w:rsidP="00C32F69">
      <w:pPr>
        <w:numPr>
          <w:ilvl w:val="0"/>
          <w:numId w:val="21"/>
        </w:numPr>
        <w:shd w:val="clear" w:color="auto" w:fill="FFFFFF"/>
        <w:spacing w:before="100" w:beforeAutospacing="1" w:after="100" w:afterAutospacing="1" w:line="240" w:lineRule="auto"/>
        <w:textAlignment w:val="baseline"/>
        <w:rPr>
          <w:rFonts w:ascii="Segoe UI" w:hAnsi="Segoe UI" w:cs="Segoe UI"/>
          <w:color w:val="252525"/>
          <w:sz w:val="13"/>
          <w:szCs w:val="13"/>
        </w:rPr>
      </w:pPr>
      <w:r>
        <w:rPr>
          <w:rFonts w:ascii="Segoe UI" w:hAnsi="Segoe UI" w:cs="Segoe UI"/>
          <w:color w:val="252525"/>
          <w:sz w:val="13"/>
          <w:szCs w:val="13"/>
        </w:rPr>
        <w:t>If there are multiple triggers along with instead of trigger on the table, the instead of trigger is fired first in the order</w:t>
      </w:r>
    </w:p>
    <w:p w:rsidR="00C32F69" w:rsidRDefault="00C32F69" w:rsidP="00C32F69">
      <w:pPr>
        <w:numPr>
          <w:ilvl w:val="0"/>
          <w:numId w:val="21"/>
        </w:numPr>
        <w:shd w:val="clear" w:color="auto" w:fill="FFFFFF"/>
        <w:spacing w:before="100" w:beforeAutospacing="1" w:after="100" w:afterAutospacing="1" w:line="240" w:lineRule="auto"/>
        <w:textAlignment w:val="baseline"/>
        <w:rPr>
          <w:rFonts w:ascii="Segoe UI" w:hAnsi="Segoe UI" w:cs="Segoe UI"/>
          <w:color w:val="252525"/>
          <w:sz w:val="13"/>
          <w:szCs w:val="13"/>
        </w:rPr>
      </w:pPr>
      <w:r>
        <w:rPr>
          <w:rFonts w:ascii="Segoe UI" w:hAnsi="Segoe UI" w:cs="Segoe UI"/>
          <w:color w:val="252525"/>
          <w:sz w:val="13"/>
          <w:szCs w:val="13"/>
        </w:rPr>
        <w:t>INSTEAD of triggers can be created on views</w:t>
      </w:r>
    </w:p>
    <w:p w:rsidR="00C32F69" w:rsidRDefault="00C32F69" w:rsidP="00C32F69">
      <w:pPr>
        <w:numPr>
          <w:ilvl w:val="0"/>
          <w:numId w:val="21"/>
        </w:numPr>
        <w:shd w:val="clear" w:color="auto" w:fill="FFFFFF"/>
        <w:spacing w:before="100" w:beforeAutospacing="1" w:after="100" w:afterAutospacing="1" w:line="240" w:lineRule="auto"/>
        <w:textAlignment w:val="baseline"/>
        <w:rPr>
          <w:rFonts w:ascii="Segoe UI" w:hAnsi="Segoe UI" w:cs="Segoe UI"/>
          <w:color w:val="252525"/>
          <w:sz w:val="13"/>
          <w:szCs w:val="13"/>
        </w:rPr>
      </w:pPr>
      <w:r>
        <w:rPr>
          <w:rFonts w:ascii="Segoe UI" w:hAnsi="Segoe UI" w:cs="Segoe UI"/>
          <w:color w:val="252525"/>
          <w:sz w:val="13"/>
          <w:szCs w:val="13"/>
        </w:rPr>
        <w:t>we can define only one instead of trigger per INSERT, UPDATE, or DELETE statement on a table or view</w:t>
      </w:r>
    </w:p>
    <w:p w:rsidR="00C32F69" w:rsidRDefault="00C32F69" w:rsidP="00C32F69">
      <w:pPr>
        <w:pStyle w:val="Heading3"/>
        <w:shd w:val="clear" w:color="auto" w:fill="FFFFFF"/>
        <w:textAlignment w:val="baseline"/>
        <w:rPr>
          <w:rFonts w:ascii="Segoe UI" w:hAnsi="Segoe UI" w:cs="Segoe UI"/>
          <w:b w:val="0"/>
          <w:bCs w:val="0"/>
          <w:color w:val="000000"/>
          <w:sz w:val="21"/>
          <w:szCs w:val="21"/>
        </w:rPr>
      </w:pPr>
      <w:r>
        <w:rPr>
          <w:rFonts w:ascii="Segoe UI" w:hAnsi="Segoe UI" w:cs="Segoe UI"/>
          <w:b w:val="0"/>
          <w:bCs w:val="0"/>
          <w:color w:val="000000"/>
          <w:sz w:val="21"/>
          <w:szCs w:val="21"/>
        </w:rPr>
        <w:t>Enabling and disabling DML triggers on a table</w:t>
      </w:r>
    </w:p>
    <w:p w:rsidR="00C32F69" w:rsidRDefault="00C32F69" w:rsidP="00C32F69">
      <w:pPr>
        <w:pStyle w:val="NormalWeb"/>
        <w:shd w:val="clear" w:color="auto" w:fill="FFFFFF"/>
        <w:spacing w:before="0" w:after="0"/>
        <w:textAlignment w:val="baseline"/>
        <w:rPr>
          <w:rFonts w:ascii="Segoe UI" w:hAnsi="Segoe UI" w:cs="Segoe UI"/>
          <w:color w:val="252525"/>
          <w:sz w:val="13"/>
          <w:szCs w:val="13"/>
        </w:rPr>
      </w:pPr>
      <w:r>
        <w:rPr>
          <w:rFonts w:ascii="Segoe UI" w:hAnsi="Segoe UI" w:cs="Segoe UI"/>
          <w:color w:val="252525"/>
          <w:sz w:val="13"/>
          <w:szCs w:val="13"/>
        </w:rPr>
        <w:t>Navigate to triggers folder at the table level, select the trigger, Right click on trigger and Click on </w:t>
      </w:r>
      <w:r>
        <w:rPr>
          <w:rStyle w:val="Strong"/>
          <w:rFonts w:ascii="Segoe UI" w:hAnsi="Segoe UI" w:cs="Segoe UI"/>
          <w:color w:val="252525"/>
          <w:sz w:val="13"/>
          <w:szCs w:val="13"/>
          <w:bdr w:val="none" w:sz="0" w:space="0" w:color="auto" w:frame="1"/>
        </w:rPr>
        <w:t>Enable</w:t>
      </w:r>
      <w:r>
        <w:rPr>
          <w:rFonts w:ascii="Segoe UI" w:hAnsi="Segoe UI" w:cs="Segoe UI"/>
          <w:color w:val="252525"/>
          <w:sz w:val="13"/>
          <w:szCs w:val="13"/>
        </w:rPr>
        <w:t>/</w:t>
      </w:r>
      <w:r>
        <w:rPr>
          <w:rStyle w:val="Strong"/>
          <w:rFonts w:ascii="Segoe UI" w:hAnsi="Segoe UI" w:cs="Segoe UI"/>
          <w:color w:val="252525"/>
          <w:sz w:val="13"/>
          <w:szCs w:val="13"/>
          <w:bdr w:val="none" w:sz="0" w:space="0" w:color="auto" w:frame="1"/>
        </w:rPr>
        <w:t>Disable</w:t>
      </w:r>
      <w:r>
        <w:rPr>
          <w:rFonts w:ascii="Segoe UI" w:hAnsi="Segoe UI" w:cs="Segoe UI"/>
          <w:color w:val="252525"/>
          <w:sz w:val="13"/>
          <w:szCs w:val="13"/>
        </w:rPr>
        <w:t> to Enable or disable the trigger using </w:t>
      </w:r>
      <w:r>
        <w:rPr>
          <w:rStyle w:val="Strong"/>
          <w:rFonts w:ascii="Segoe UI" w:hAnsi="Segoe UI" w:cs="Segoe UI"/>
          <w:color w:val="252525"/>
          <w:sz w:val="13"/>
          <w:szCs w:val="13"/>
          <w:bdr w:val="none" w:sz="0" w:space="0" w:color="auto" w:frame="1"/>
        </w:rPr>
        <w:t>SSMS</w:t>
      </w:r>
      <w:r>
        <w:rPr>
          <w:rFonts w:ascii="Segoe UI" w:hAnsi="Segoe UI" w:cs="Segoe UI"/>
          <w:color w:val="252525"/>
          <w:sz w:val="13"/>
          <w:szCs w:val="13"/>
        </w:rPr>
        <w:t>.</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Disabling specific SQL Server trigger on a table using T-SQL.</w:t>
      </w:r>
    </w:p>
    <w:tbl>
      <w:tblPr>
        <w:tblW w:w="0" w:type="auto"/>
        <w:tblCellSpacing w:w="15" w:type="dxa"/>
        <w:tblInd w:w="-179" w:type="dxa"/>
        <w:tblCellMar>
          <w:top w:w="15" w:type="dxa"/>
          <w:left w:w="15" w:type="dxa"/>
          <w:bottom w:w="15" w:type="dxa"/>
          <w:right w:w="15" w:type="dxa"/>
        </w:tblCellMar>
        <w:tblLook w:val="04A0"/>
      </w:tblPr>
      <w:tblGrid>
        <w:gridCol w:w="130"/>
        <w:gridCol w:w="5024"/>
      </w:tblGrid>
      <w:tr w:rsidR="00C32F69" w:rsidTr="00C32F69">
        <w:trPr>
          <w:tblCellSpacing w:w="15" w:type="dxa"/>
        </w:trPr>
        <w:tc>
          <w:tcPr>
            <w:tcW w:w="0" w:type="auto"/>
            <w:vAlign w:val="center"/>
            <w:hideMark/>
          </w:tcPr>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w:t>
            </w:r>
          </w:p>
        </w:tc>
        <w:tc>
          <w:tcPr>
            <w:tcW w:w="4979" w:type="dxa"/>
            <w:vAlign w:val="center"/>
            <w:hideMark/>
          </w:tcPr>
          <w:p w:rsidR="00C32F69" w:rsidRDefault="00C32F69">
            <w:pPr>
              <w:wordWrap w:val="0"/>
              <w:spacing w:line="480" w:lineRule="auto"/>
              <w:textAlignment w:val="baseline"/>
              <w:rPr>
                <w:rFonts w:ascii="inherit" w:hAnsi="inherit"/>
                <w:color w:val="000000"/>
                <w:sz w:val="11"/>
                <w:szCs w:val="11"/>
              </w:rPr>
            </w:pPr>
            <w:r>
              <w:rPr>
                <w:rStyle w:val="crayon-i"/>
                <w:rFonts w:ascii="inherit" w:hAnsi="inherit"/>
                <w:color w:val="000000"/>
                <w:sz w:val="11"/>
                <w:szCs w:val="11"/>
                <w:bdr w:val="none" w:sz="0" w:space="0" w:color="auto" w:frame="1"/>
              </w:rPr>
              <w:t>DISABLE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TRIGGER</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TR_UPD_Locations2</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on</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Locations</w:t>
            </w:r>
          </w:p>
        </w:tc>
      </w:tr>
    </w:tbl>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noProof/>
          <w:color w:val="252525"/>
          <w:sz w:val="13"/>
          <w:szCs w:val="13"/>
        </w:rPr>
        <w:lastRenderedPageBreak/>
        <w:drawing>
          <wp:inline distT="0" distB="0" distL="0" distR="0">
            <wp:extent cx="1732056" cy="1493266"/>
            <wp:effectExtent l="19050" t="0" r="1494" b="0"/>
            <wp:docPr id="5" name="Picture 5" descr="Disable a trigger on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able a trigger on the table"/>
                    <pic:cNvPicPr>
                      <a:picLocks noChangeAspect="1" noChangeArrowheads="1"/>
                    </pic:cNvPicPr>
                  </pic:nvPicPr>
                  <pic:blipFill>
                    <a:blip r:embed="rId32" cstate="print"/>
                    <a:srcRect/>
                    <a:stretch>
                      <a:fillRect/>
                    </a:stretch>
                  </pic:blipFill>
                  <pic:spPr bwMode="auto">
                    <a:xfrm>
                      <a:off x="0" y="0"/>
                      <a:ext cx="1732998" cy="1494078"/>
                    </a:xfrm>
                    <a:prstGeom prst="rect">
                      <a:avLst/>
                    </a:prstGeom>
                    <a:noFill/>
                    <a:ln w="9525">
                      <a:noFill/>
                      <a:miter lim="800000"/>
                      <a:headEnd/>
                      <a:tailEnd/>
                    </a:ln>
                  </pic:spPr>
                </pic:pic>
              </a:graphicData>
            </a:graphic>
          </wp:inline>
        </w:drawing>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Enabling specific trigger on the table using T-SQL.</w:t>
      </w:r>
    </w:p>
    <w:tbl>
      <w:tblPr>
        <w:tblW w:w="0" w:type="auto"/>
        <w:tblCellSpacing w:w="15" w:type="dxa"/>
        <w:tblInd w:w="-179" w:type="dxa"/>
        <w:tblCellMar>
          <w:top w:w="15" w:type="dxa"/>
          <w:left w:w="15" w:type="dxa"/>
          <w:bottom w:w="15" w:type="dxa"/>
          <w:right w:w="15" w:type="dxa"/>
        </w:tblCellMar>
        <w:tblLook w:val="04A0"/>
      </w:tblPr>
      <w:tblGrid>
        <w:gridCol w:w="130"/>
        <w:gridCol w:w="5024"/>
      </w:tblGrid>
      <w:tr w:rsidR="00C32F69" w:rsidTr="00C32F69">
        <w:trPr>
          <w:tblCellSpacing w:w="15" w:type="dxa"/>
        </w:trPr>
        <w:tc>
          <w:tcPr>
            <w:tcW w:w="0" w:type="auto"/>
            <w:vAlign w:val="center"/>
            <w:hideMark/>
          </w:tcPr>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w:t>
            </w:r>
          </w:p>
        </w:tc>
        <w:tc>
          <w:tcPr>
            <w:tcW w:w="4979" w:type="dxa"/>
            <w:vAlign w:val="center"/>
            <w:hideMark/>
          </w:tcPr>
          <w:p w:rsidR="00C32F69" w:rsidRDefault="00C32F69">
            <w:pPr>
              <w:wordWrap w:val="0"/>
              <w:spacing w:line="480" w:lineRule="auto"/>
              <w:textAlignment w:val="baseline"/>
              <w:rPr>
                <w:rFonts w:ascii="inherit" w:hAnsi="inherit"/>
                <w:color w:val="000000"/>
                <w:sz w:val="11"/>
                <w:szCs w:val="11"/>
              </w:rPr>
            </w:pPr>
            <w:r>
              <w:rPr>
                <w:rStyle w:val="crayon-i"/>
                <w:rFonts w:ascii="inherit" w:hAnsi="inherit"/>
                <w:color w:val="000000"/>
                <w:sz w:val="11"/>
                <w:szCs w:val="11"/>
                <w:bdr w:val="none" w:sz="0" w:space="0" w:color="auto" w:frame="1"/>
              </w:rPr>
              <w:t>ENABLE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TRIGGER</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TR_UPD_Locations2</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on</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Locations</w:t>
            </w:r>
          </w:p>
        </w:tc>
      </w:tr>
    </w:tbl>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To enable all triggers on a table, use below syntax.</w:t>
      </w:r>
    </w:p>
    <w:tbl>
      <w:tblPr>
        <w:tblW w:w="0" w:type="auto"/>
        <w:tblCellSpacing w:w="15" w:type="dxa"/>
        <w:tblInd w:w="-179" w:type="dxa"/>
        <w:tblCellMar>
          <w:top w:w="15" w:type="dxa"/>
          <w:left w:w="15" w:type="dxa"/>
          <w:bottom w:w="15" w:type="dxa"/>
          <w:right w:w="15" w:type="dxa"/>
        </w:tblCellMar>
        <w:tblLook w:val="04A0"/>
      </w:tblPr>
      <w:tblGrid>
        <w:gridCol w:w="130"/>
        <w:gridCol w:w="5024"/>
      </w:tblGrid>
      <w:tr w:rsidR="00C32F69" w:rsidTr="00C32F69">
        <w:trPr>
          <w:tblCellSpacing w:w="15" w:type="dxa"/>
        </w:trPr>
        <w:tc>
          <w:tcPr>
            <w:tcW w:w="0" w:type="auto"/>
            <w:vAlign w:val="center"/>
            <w:hideMark/>
          </w:tcPr>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w:t>
            </w:r>
          </w:p>
        </w:tc>
        <w:tc>
          <w:tcPr>
            <w:tcW w:w="4979" w:type="dxa"/>
            <w:vAlign w:val="center"/>
            <w:hideMark/>
          </w:tcPr>
          <w:p w:rsidR="00C32F69" w:rsidRDefault="00C32F69">
            <w:pPr>
              <w:wordWrap w:val="0"/>
              <w:spacing w:line="480" w:lineRule="auto"/>
              <w:textAlignment w:val="baseline"/>
              <w:rPr>
                <w:rFonts w:ascii="inherit" w:hAnsi="inherit"/>
                <w:color w:val="000000"/>
                <w:sz w:val="11"/>
                <w:szCs w:val="11"/>
              </w:rPr>
            </w:pPr>
            <w:r>
              <w:rPr>
                <w:rStyle w:val="crayon-i"/>
                <w:rFonts w:ascii="inherit" w:hAnsi="inherit"/>
                <w:color w:val="000000"/>
                <w:sz w:val="11"/>
                <w:szCs w:val="11"/>
                <w:bdr w:val="none" w:sz="0" w:space="0" w:color="auto" w:frame="1"/>
              </w:rPr>
              <w:t>ENABLE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TRIGGER</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ALL</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ON</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Locations</w:t>
            </w:r>
          </w:p>
        </w:tc>
      </w:tr>
    </w:tbl>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To disable all triggers on a table, use below syntax. This statement is not supported if the table is part of merge replication.</w:t>
      </w:r>
    </w:p>
    <w:tbl>
      <w:tblPr>
        <w:tblW w:w="0" w:type="auto"/>
        <w:tblCellSpacing w:w="15" w:type="dxa"/>
        <w:tblInd w:w="-179" w:type="dxa"/>
        <w:tblCellMar>
          <w:top w:w="15" w:type="dxa"/>
          <w:left w:w="15" w:type="dxa"/>
          <w:bottom w:w="15" w:type="dxa"/>
          <w:right w:w="15" w:type="dxa"/>
        </w:tblCellMar>
        <w:tblLook w:val="04A0"/>
      </w:tblPr>
      <w:tblGrid>
        <w:gridCol w:w="130"/>
        <w:gridCol w:w="5024"/>
      </w:tblGrid>
      <w:tr w:rsidR="00C32F69" w:rsidTr="00C32F69">
        <w:trPr>
          <w:tblCellSpacing w:w="15" w:type="dxa"/>
        </w:trPr>
        <w:tc>
          <w:tcPr>
            <w:tcW w:w="0" w:type="auto"/>
            <w:vAlign w:val="center"/>
            <w:hideMark/>
          </w:tcPr>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w:t>
            </w:r>
          </w:p>
        </w:tc>
        <w:tc>
          <w:tcPr>
            <w:tcW w:w="4979" w:type="dxa"/>
            <w:vAlign w:val="center"/>
            <w:hideMark/>
          </w:tcPr>
          <w:p w:rsidR="00C32F69" w:rsidRDefault="00C32F69">
            <w:pPr>
              <w:wordWrap w:val="0"/>
              <w:spacing w:line="480" w:lineRule="auto"/>
              <w:textAlignment w:val="baseline"/>
              <w:rPr>
                <w:rFonts w:ascii="inherit" w:hAnsi="inherit"/>
                <w:color w:val="000000"/>
                <w:sz w:val="11"/>
                <w:szCs w:val="11"/>
              </w:rPr>
            </w:pPr>
            <w:r>
              <w:rPr>
                <w:rStyle w:val="crayon-i"/>
                <w:rFonts w:ascii="inherit" w:hAnsi="inherit"/>
                <w:color w:val="000000"/>
                <w:sz w:val="11"/>
                <w:szCs w:val="11"/>
                <w:bdr w:val="none" w:sz="0" w:space="0" w:color="auto" w:frame="1"/>
              </w:rPr>
              <w:t>DISABLE</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TRIGGER</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ALL</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ON</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Locations</w:t>
            </w:r>
          </w:p>
        </w:tc>
      </w:tr>
    </w:tbl>
    <w:p w:rsidR="00C32F69" w:rsidRDefault="00C32F69" w:rsidP="00C32F69">
      <w:pPr>
        <w:pStyle w:val="Heading3"/>
        <w:shd w:val="clear" w:color="auto" w:fill="FFFFFF"/>
        <w:textAlignment w:val="baseline"/>
        <w:rPr>
          <w:rFonts w:ascii="Segoe UI" w:hAnsi="Segoe UI" w:cs="Segoe UI"/>
          <w:b w:val="0"/>
          <w:bCs w:val="0"/>
          <w:color w:val="000000"/>
          <w:sz w:val="21"/>
          <w:szCs w:val="21"/>
        </w:rPr>
      </w:pPr>
      <w:r>
        <w:rPr>
          <w:rFonts w:ascii="Segoe UI" w:hAnsi="Segoe UI" w:cs="Segoe UI"/>
          <w:b w:val="0"/>
          <w:bCs w:val="0"/>
          <w:color w:val="000000"/>
          <w:sz w:val="21"/>
          <w:szCs w:val="21"/>
        </w:rPr>
        <w:t>Dropping a trigger on a table.</w:t>
      </w:r>
    </w:p>
    <w:p w:rsidR="00C32F69" w:rsidRDefault="00C32F69" w:rsidP="00C32F69">
      <w:pPr>
        <w:pStyle w:val="NormalWeb"/>
        <w:shd w:val="clear" w:color="auto" w:fill="FFFFFF"/>
        <w:spacing w:before="0" w:after="0"/>
        <w:textAlignment w:val="baseline"/>
        <w:rPr>
          <w:rFonts w:ascii="Segoe UI" w:hAnsi="Segoe UI" w:cs="Segoe UI"/>
          <w:color w:val="252525"/>
          <w:sz w:val="13"/>
          <w:szCs w:val="13"/>
        </w:rPr>
      </w:pPr>
      <w:r>
        <w:rPr>
          <w:rFonts w:ascii="Segoe UI" w:hAnsi="Segoe UI" w:cs="Segoe UI"/>
          <w:color w:val="252525"/>
          <w:sz w:val="13"/>
          <w:szCs w:val="13"/>
        </w:rPr>
        <w:t>To drop a DML trigger on the table using SQL Server management studio, navigate to the </w:t>
      </w:r>
      <w:r>
        <w:rPr>
          <w:rStyle w:val="Strong"/>
          <w:rFonts w:ascii="Segoe UI" w:hAnsi="Segoe UI" w:cs="Segoe UI"/>
          <w:color w:val="252525"/>
          <w:sz w:val="13"/>
          <w:szCs w:val="13"/>
          <w:bdr w:val="none" w:sz="0" w:space="0" w:color="auto" w:frame="1"/>
        </w:rPr>
        <w:t>Triggers</w:t>
      </w:r>
      <w:r>
        <w:rPr>
          <w:rFonts w:ascii="Segoe UI" w:hAnsi="Segoe UI" w:cs="Segoe UI"/>
          <w:color w:val="252525"/>
          <w:sz w:val="13"/>
          <w:szCs w:val="13"/>
        </w:rPr>
        <w:t> folder under the table. Select the table you want to drop, Right click on the trigger and click on </w:t>
      </w:r>
      <w:r>
        <w:rPr>
          <w:rStyle w:val="Strong"/>
          <w:rFonts w:ascii="Segoe UI" w:hAnsi="Segoe UI" w:cs="Segoe UI"/>
          <w:color w:val="252525"/>
          <w:sz w:val="13"/>
          <w:szCs w:val="13"/>
          <w:bdr w:val="none" w:sz="0" w:space="0" w:color="auto" w:frame="1"/>
        </w:rPr>
        <w:t>Delete</w:t>
      </w:r>
      <w:r>
        <w:rPr>
          <w:rFonts w:ascii="Segoe UI" w:hAnsi="Segoe UI" w:cs="Segoe UI"/>
          <w:color w:val="252525"/>
          <w:sz w:val="13"/>
          <w:szCs w:val="13"/>
        </w:rPr>
        <w:t>. Click </w:t>
      </w:r>
      <w:r>
        <w:rPr>
          <w:rStyle w:val="Strong"/>
          <w:rFonts w:ascii="Segoe UI" w:hAnsi="Segoe UI" w:cs="Segoe UI"/>
          <w:color w:val="252525"/>
          <w:sz w:val="13"/>
          <w:szCs w:val="13"/>
          <w:bdr w:val="none" w:sz="0" w:space="0" w:color="auto" w:frame="1"/>
        </w:rPr>
        <w:t>Ok</w:t>
      </w:r>
      <w:r>
        <w:rPr>
          <w:rFonts w:ascii="Segoe UI" w:hAnsi="Segoe UI" w:cs="Segoe UI"/>
          <w:color w:val="252525"/>
          <w:sz w:val="13"/>
          <w:szCs w:val="13"/>
        </w:rPr>
        <w:t>.</w:t>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noProof/>
          <w:color w:val="252525"/>
          <w:sz w:val="13"/>
          <w:szCs w:val="13"/>
        </w:rPr>
        <w:drawing>
          <wp:inline distT="0" distB="0" distL="0" distR="0">
            <wp:extent cx="2144562" cy="2528047"/>
            <wp:effectExtent l="19050" t="0" r="8088" b="0"/>
            <wp:docPr id="6" name="Picture 6" descr="drop a trigger on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 a trigger on the table"/>
                    <pic:cNvPicPr>
                      <a:picLocks noChangeAspect="1" noChangeArrowheads="1"/>
                    </pic:cNvPicPr>
                  </pic:nvPicPr>
                  <pic:blipFill>
                    <a:blip r:embed="rId33" cstate="print"/>
                    <a:srcRect/>
                    <a:stretch>
                      <a:fillRect/>
                    </a:stretch>
                  </pic:blipFill>
                  <pic:spPr bwMode="auto">
                    <a:xfrm>
                      <a:off x="0" y="0"/>
                      <a:ext cx="2146937" cy="2530847"/>
                    </a:xfrm>
                    <a:prstGeom prst="rect">
                      <a:avLst/>
                    </a:prstGeom>
                    <a:noFill/>
                    <a:ln w="9525">
                      <a:noFill/>
                      <a:miter lim="800000"/>
                      <a:headEnd/>
                      <a:tailEnd/>
                    </a:ln>
                  </pic:spPr>
                </pic:pic>
              </a:graphicData>
            </a:graphic>
          </wp:inline>
        </w:drawing>
      </w:r>
    </w:p>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T-SQL to drop a trigger on the table.</w:t>
      </w:r>
    </w:p>
    <w:tbl>
      <w:tblPr>
        <w:tblW w:w="0" w:type="auto"/>
        <w:tblCellSpacing w:w="15" w:type="dxa"/>
        <w:tblInd w:w="-179" w:type="dxa"/>
        <w:tblCellMar>
          <w:top w:w="15" w:type="dxa"/>
          <w:left w:w="15" w:type="dxa"/>
          <w:bottom w:w="15" w:type="dxa"/>
          <w:right w:w="15" w:type="dxa"/>
        </w:tblCellMar>
        <w:tblLook w:val="04A0"/>
      </w:tblPr>
      <w:tblGrid>
        <w:gridCol w:w="130"/>
        <w:gridCol w:w="5024"/>
      </w:tblGrid>
      <w:tr w:rsidR="00C32F69" w:rsidTr="00C32F69">
        <w:trPr>
          <w:tblCellSpacing w:w="15" w:type="dxa"/>
        </w:trPr>
        <w:tc>
          <w:tcPr>
            <w:tcW w:w="0" w:type="auto"/>
            <w:vAlign w:val="center"/>
            <w:hideMark/>
          </w:tcPr>
          <w:p w:rsidR="00C32F69" w:rsidRDefault="00C32F69">
            <w:pPr>
              <w:spacing w:line="480" w:lineRule="auto"/>
              <w:jc w:val="center"/>
              <w:textAlignment w:val="baseline"/>
              <w:rPr>
                <w:rFonts w:ascii="inherit" w:hAnsi="inherit"/>
                <w:color w:val="757575"/>
                <w:sz w:val="11"/>
                <w:szCs w:val="11"/>
              </w:rPr>
            </w:pPr>
            <w:r>
              <w:rPr>
                <w:rFonts w:ascii="inherit" w:hAnsi="inherit"/>
                <w:color w:val="757575"/>
                <w:sz w:val="11"/>
                <w:szCs w:val="11"/>
              </w:rPr>
              <w:t>1</w:t>
            </w:r>
          </w:p>
        </w:tc>
        <w:tc>
          <w:tcPr>
            <w:tcW w:w="4979" w:type="dxa"/>
            <w:vAlign w:val="center"/>
            <w:hideMark/>
          </w:tcPr>
          <w:p w:rsidR="00C32F69" w:rsidRDefault="00C32F69">
            <w:pPr>
              <w:wordWrap w:val="0"/>
              <w:spacing w:line="480" w:lineRule="auto"/>
              <w:textAlignment w:val="baseline"/>
              <w:rPr>
                <w:rFonts w:ascii="inherit" w:hAnsi="inherit"/>
                <w:color w:val="000000"/>
                <w:sz w:val="11"/>
                <w:szCs w:val="11"/>
              </w:rPr>
            </w:pPr>
            <w:r>
              <w:rPr>
                <w:rStyle w:val="crayon-k"/>
                <w:rFonts w:ascii="inherit" w:hAnsi="inherit"/>
                <w:color w:val="000000"/>
                <w:sz w:val="11"/>
                <w:szCs w:val="11"/>
                <w:bdr w:val="none" w:sz="0" w:space="0" w:color="auto" w:frame="1"/>
              </w:rPr>
              <w:t>DROP</w:t>
            </w:r>
            <w:r>
              <w:rPr>
                <w:rStyle w:val="crayon-h"/>
                <w:rFonts w:ascii="inherit" w:hAnsi="inherit"/>
                <w:color w:val="000000"/>
                <w:sz w:val="11"/>
                <w:szCs w:val="11"/>
                <w:bdr w:val="none" w:sz="0" w:space="0" w:color="auto" w:frame="1"/>
              </w:rPr>
              <w:t xml:space="preserve"> </w:t>
            </w:r>
            <w:r>
              <w:rPr>
                <w:rStyle w:val="crayon-k"/>
                <w:rFonts w:ascii="inherit" w:hAnsi="inherit"/>
                <w:color w:val="000000"/>
                <w:sz w:val="11"/>
                <w:szCs w:val="11"/>
                <w:bdr w:val="none" w:sz="0" w:space="0" w:color="auto" w:frame="1"/>
              </w:rPr>
              <w:t>TRIGGER</w:t>
            </w:r>
            <w:r>
              <w:rPr>
                <w:rStyle w:val="crayon-h"/>
                <w:rFonts w:ascii="inherit" w:hAnsi="inherit"/>
                <w:color w:val="000000"/>
                <w:sz w:val="11"/>
                <w:szCs w:val="11"/>
                <w:bdr w:val="none" w:sz="0" w:space="0" w:color="auto" w:frame="1"/>
              </w:rPr>
              <w:t xml:space="preserve"> </w:t>
            </w:r>
            <w:r>
              <w:rPr>
                <w:rStyle w:val="crayon-i"/>
                <w:rFonts w:ascii="inherit" w:hAnsi="inherit"/>
                <w:color w:val="000000"/>
                <w:sz w:val="11"/>
                <w:szCs w:val="11"/>
                <w:bdr w:val="none" w:sz="0" w:space="0" w:color="auto" w:frame="1"/>
              </w:rPr>
              <w:t>TRL_UPD_Locations2</w:t>
            </w:r>
          </w:p>
        </w:tc>
      </w:tr>
    </w:tbl>
    <w:p w:rsidR="00C32F69" w:rsidRDefault="00C32F69" w:rsidP="00C32F69">
      <w:pPr>
        <w:pStyle w:val="NormalWeb"/>
        <w:shd w:val="clear" w:color="auto" w:fill="FFFFFF"/>
        <w:textAlignment w:val="baseline"/>
        <w:rPr>
          <w:rFonts w:ascii="Segoe UI" w:hAnsi="Segoe UI" w:cs="Segoe UI"/>
          <w:color w:val="252525"/>
          <w:sz w:val="13"/>
          <w:szCs w:val="13"/>
        </w:rPr>
      </w:pPr>
      <w:r>
        <w:rPr>
          <w:rFonts w:ascii="Segoe UI" w:hAnsi="Segoe UI" w:cs="Segoe UI"/>
          <w:color w:val="252525"/>
          <w:sz w:val="13"/>
          <w:szCs w:val="13"/>
        </w:rPr>
        <w:t>Dropping a table will drop all the SQL Server triggers on the table along with the table.</w:t>
      </w:r>
    </w:p>
    <w:p w:rsidR="00A24C88" w:rsidRDefault="00A24C88" w:rsidP="00C32F69">
      <w:pPr>
        <w:pStyle w:val="NormalWeb"/>
        <w:shd w:val="clear" w:color="auto" w:fill="FFFFFF"/>
        <w:textAlignment w:val="baseline"/>
        <w:rPr>
          <w:rFonts w:ascii="Segoe UI" w:hAnsi="Segoe UI" w:cs="Segoe UI"/>
          <w:color w:val="252525"/>
          <w:sz w:val="13"/>
          <w:szCs w:val="13"/>
        </w:rPr>
      </w:pPr>
    </w:p>
    <w:p w:rsidR="00A24C88" w:rsidRDefault="00A24C88" w:rsidP="00A24C88">
      <w:pPr>
        <w:pStyle w:val="Heading2"/>
        <w:numPr>
          <w:ilvl w:val="0"/>
          <w:numId w:val="1"/>
        </w:numPr>
        <w:rPr>
          <w:rFonts w:ascii="Arial" w:hAnsi="Arial" w:cs="Arial"/>
          <w:b w:val="0"/>
          <w:bCs w:val="0"/>
          <w:sz w:val="22"/>
          <w:szCs w:val="22"/>
        </w:rPr>
      </w:pPr>
      <w:r>
        <w:rPr>
          <w:rFonts w:ascii="Arial" w:hAnsi="Arial" w:cs="Arial"/>
          <w:b w:val="0"/>
          <w:bCs w:val="0"/>
          <w:sz w:val="22"/>
          <w:szCs w:val="22"/>
        </w:rPr>
        <w:lastRenderedPageBreak/>
        <w:t>Syntax for Exception Handling</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general syntax for exception handling is as follows. Here you can list down as many exceptions as you can handle. The default exception will be handled using </w:t>
      </w:r>
      <w:r>
        <w:rPr>
          <w:rFonts w:ascii="Arial" w:hAnsi="Arial" w:cs="Arial"/>
          <w:b/>
          <w:bCs/>
          <w:i/>
          <w:iCs/>
          <w:color w:val="000000"/>
          <w:sz w:val="15"/>
          <w:szCs w:val="15"/>
        </w:rPr>
        <w:t>WHEN others THEN</w:t>
      </w:r>
      <w:r>
        <w:rPr>
          <w:rFonts w:ascii="Arial" w:hAnsi="Arial" w:cs="Arial"/>
          <w:color w:val="000000"/>
          <w:sz w:val="15"/>
          <w:szCs w:val="15"/>
        </w:rPr>
        <w:t>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DECLARE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&lt;</w:t>
      </w:r>
      <w:r>
        <w:rPr>
          <w:rStyle w:val="pln"/>
          <w:color w:val="000000"/>
          <w:sz w:val="14"/>
          <w:szCs w:val="14"/>
        </w:rPr>
        <w:t>declarations section</w:t>
      </w:r>
      <w:r>
        <w:rPr>
          <w:rStyle w:val="pun"/>
          <w:color w:val="666600"/>
          <w:sz w:val="14"/>
          <w:szCs w:val="14"/>
        </w:rPr>
        <w:t>&gt;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BEGIN</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&lt;</w:t>
      </w:r>
      <w:r>
        <w:rPr>
          <w:rStyle w:val="pln"/>
          <w:color w:val="000000"/>
          <w:sz w:val="14"/>
          <w:szCs w:val="14"/>
        </w:rPr>
        <w:t>executable command</w:t>
      </w:r>
      <w:r>
        <w:rPr>
          <w:rStyle w:val="pun"/>
          <w:color w:val="666600"/>
          <w:sz w:val="14"/>
          <w:szCs w:val="14"/>
        </w:rPr>
        <w:t>(</w:t>
      </w:r>
      <w:r>
        <w:rPr>
          <w:rStyle w:val="pln"/>
          <w:color w:val="000000"/>
          <w:sz w:val="14"/>
          <w:szCs w:val="14"/>
        </w:rPr>
        <w:t>s</w:t>
      </w:r>
      <w:r>
        <w:rPr>
          <w:rStyle w:val="pun"/>
          <w:color w:val="666600"/>
          <w:sz w:val="14"/>
          <w:szCs w:val="14"/>
        </w:rPr>
        <w:t>)&gt;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EXCEPTION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&lt;</w:t>
      </w:r>
      <w:r>
        <w:rPr>
          <w:rStyle w:val="pln"/>
          <w:color w:val="000000"/>
          <w:sz w:val="14"/>
          <w:szCs w:val="14"/>
        </w:rPr>
        <w:t xml:space="preserve">exception handling goes here </w:t>
      </w:r>
      <w:r>
        <w:rPr>
          <w:rStyle w:val="pun"/>
          <w:color w:val="666600"/>
          <w:sz w:val="14"/>
          <w:szCs w:val="14"/>
        </w:rPr>
        <w:t>&gt;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exception1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exception1</w:t>
      </w:r>
      <w:r>
        <w:rPr>
          <w:rStyle w:val="pun"/>
          <w:color w:val="666600"/>
          <w:sz w:val="14"/>
          <w:szCs w:val="14"/>
        </w:rPr>
        <w:t>-</w:t>
      </w:r>
      <w:r>
        <w:rPr>
          <w:rStyle w:val="pln"/>
          <w:color w:val="000000"/>
          <w:sz w:val="14"/>
          <w:szCs w:val="14"/>
        </w:rPr>
        <w:t>handling</w:t>
      </w:r>
      <w:r>
        <w:rPr>
          <w:rStyle w:val="pun"/>
          <w:color w:val="666600"/>
          <w:sz w:val="14"/>
          <w:szCs w:val="14"/>
        </w:rPr>
        <w:t>-</w:t>
      </w:r>
      <w:r>
        <w:rPr>
          <w:rStyle w:val="pln"/>
          <w:color w:val="000000"/>
          <w:sz w:val="14"/>
          <w:szCs w:val="14"/>
        </w:rPr>
        <w:t xml:space="preserve">statements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exception2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exception2</w:t>
      </w:r>
      <w:r>
        <w:rPr>
          <w:rStyle w:val="pun"/>
          <w:color w:val="666600"/>
          <w:sz w:val="14"/>
          <w:szCs w:val="14"/>
        </w:rPr>
        <w:t>-</w:t>
      </w:r>
      <w:r>
        <w:rPr>
          <w:rStyle w:val="pln"/>
          <w:color w:val="000000"/>
          <w:sz w:val="14"/>
          <w:szCs w:val="14"/>
        </w:rPr>
        <w:t>handling</w:t>
      </w:r>
      <w:r>
        <w:rPr>
          <w:rStyle w:val="pun"/>
          <w:color w:val="666600"/>
          <w:sz w:val="14"/>
          <w:szCs w:val="14"/>
        </w:rPr>
        <w:t>-</w:t>
      </w:r>
      <w:r>
        <w:rPr>
          <w:rStyle w:val="pln"/>
          <w:color w:val="000000"/>
          <w:sz w:val="14"/>
          <w:szCs w:val="14"/>
        </w:rPr>
        <w:t xml:space="preserve">statements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exception3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exception3</w:t>
      </w:r>
      <w:r>
        <w:rPr>
          <w:rStyle w:val="pun"/>
          <w:color w:val="666600"/>
          <w:sz w:val="14"/>
          <w:szCs w:val="14"/>
        </w:rPr>
        <w:t>-</w:t>
      </w:r>
      <w:r>
        <w:rPr>
          <w:rStyle w:val="pln"/>
          <w:color w:val="000000"/>
          <w:sz w:val="14"/>
          <w:szCs w:val="14"/>
        </w:rPr>
        <w:t>handling</w:t>
      </w:r>
      <w:r>
        <w:rPr>
          <w:rStyle w:val="pun"/>
          <w:color w:val="666600"/>
          <w:sz w:val="14"/>
          <w:szCs w:val="14"/>
        </w:rPr>
        <w:t>-</w:t>
      </w:r>
      <w:r>
        <w:rPr>
          <w:rStyle w:val="pln"/>
          <w:color w:val="000000"/>
          <w:sz w:val="14"/>
          <w:szCs w:val="14"/>
        </w:rPr>
        <w:t xml:space="preserve">statements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others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exception3</w:t>
      </w:r>
      <w:r>
        <w:rPr>
          <w:rStyle w:val="pun"/>
          <w:color w:val="666600"/>
          <w:sz w:val="14"/>
          <w:szCs w:val="14"/>
        </w:rPr>
        <w:t>-</w:t>
      </w:r>
      <w:r>
        <w:rPr>
          <w:rStyle w:val="pln"/>
          <w:color w:val="000000"/>
          <w:sz w:val="14"/>
          <w:szCs w:val="14"/>
        </w:rPr>
        <w:t>handling</w:t>
      </w:r>
      <w:r>
        <w:rPr>
          <w:rStyle w:val="pun"/>
          <w:color w:val="666600"/>
          <w:sz w:val="14"/>
          <w:szCs w:val="14"/>
        </w:rPr>
        <w:t>-</w:t>
      </w:r>
      <w:r>
        <w:rPr>
          <w:rStyle w:val="pln"/>
          <w:color w:val="000000"/>
          <w:sz w:val="14"/>
          <w:szCs w:val="14"/>
        </w:rPr>
        <w:t xml:space="preserve">statements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kwd"/>
          <w:color w:val="000088"/>
          <w:sz w:val="14"/>
          <w:szCs w:val="14"/>
        </w:rPr>
        <w:t>END</w:t>
      </w:r>
      <w:r>
        <w:rPr>
          <w:rStyle w:val="pun"/>
          <w:color w:val="666600"/>
          <w:sz w:val="14"/>
          <w:szCs w:val="14"/>
        </w:rPr>
        <w:t>;</w:t>
      </w:r>
    </w:p>
    <w:p w:rsidR="00A24C88" w:rsidRDefault="00A24C88" w:rsidP="00A24C88">
      <w:pPr>
        <w:pStyle w:val="Heading3"/>
        <w:rPr>
          <w:rFonts w:ascii="Arial" w:hAnsi="Arial" w:cs="Arial"/>
          <w:b w:val="0"/>
          <w:bCs w:val="0"/>
          <w:sz w:val="17"/>
          <w:szCs w:val="17"/>
        </w:rPr>
      </w:pPr>
      <w:r>
        <w:rPr>
          <w:rFonts w:ascii="Arial" w:hAnsi="Arial" w:cs="Arial"/>
          <w:b w:val="0"/>
          <w:bCs w:val="0"/>
          <w:sz w:val="17"/>
          <w:szCs w:val="17"/>
        </w:rPr>
        <w:t>Example</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write a code to illustrate the concept. We will be using the CUSTOMERS table we had created and used in the previous chapters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DECLARE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c_id customers</w:t>
      </w:r>
      <w:r>
        <w:rPr>
          <w:rStyle w:val="pun"/>
          <w:color w:val="666600"/>
          <w:sz w:val="14"/>
          <w:szCs w:val="14"/>
        </w:rPr>
        <w:t>.</w:t>
      </w:r>
      <w:r>
        <w:rPr>
          <w:rStyle w:val="pln"/>
          <w:color w:val="000000"/>
          <w:sz w:val="14"/>
          <w:szCs w:val="14"/>
        </w:rPr>
        <w:t>id</w:t>
      </w:r>
      <w:r>
        <w:rPr>
          <w:rStyle w:val="pun"/>
          <w:color w:val="666600"/>
          <w:sz w:val="14"/>
          <w:szCs w:val="14"/>
        </w:rPr>
        <w:t>%</w:t>
      </w:r>
      <w:r>
        <w:rPr>
          <w:rStyle w:val="pln"/>
          <w:color w:val="000000"/>
          <w:sz w:val="14"/>
          <w:szCs w:val="14"/>
        </w:rPr>
        <w:t xml:space="preserve">type </w:t>
      </w:r>
      <w:r>
        <w:rPr>
          <w:rStyle w:val="pun"/>
          <w:color w:val="666600"/>
          <w:sz w:val="14"/>
          <w:szCs w:val="14"/>
        </w:rPr>
        <w:t>:=</w:t>
      </w:r>
      <w:r>
        <w:rPr>
          <w:rStyle w:val="pln"/>
          <w:color w:val="000000"/>
          <w:sz w:val="14"/>
          <w:szCs w:val="14"/>
        </w:rPr>
        <w:t xml:space="preserve"> </w:t>
      </w:r>
      <w:r>
        <w:rPr>
          <w:rStyle w:val="lit"/>
          <w:color w:val="006666"/>
          <w:sz w:val="14"/>
          <w:szCs w:val="14"/>
        </w:rPr>
        <w:t>8</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c_name customerS</w:t>
      </w:r>
      <w:r>
        <w:rPr>
          <w:rStyle w:val="pun"/>
          <w:color w:val="666600"/>
          <w:sz w:val="14"/>
          <w:szCs w:val="14"/>
        </w:rPr>
        <w:t>.</w:t>
      </w:r>
      <w:r>
        <w:rPr>
          <w:rStyle w:val="typ"/>
          <w:color w:val="660066"/>
          <w:sz w:val="14"/>
          <w:szCs w:val="14"/>
        </w:rPr>
        <w:t>Name</w:t>
      </w:r>
      <w:r>
        <w:rPr>
          <w:rStyle w:val="pun"/>
          <w:color w:val="666600"/>
          <w:sz w:val="14"/>
          <w:szCs w:val="14"/>
        </w:rPr>
        <w:t>%</w:t>
      </w:r>
      <w:r>
        <w:rPr>
          <w:rStyle w:val="pln"/>
          <w:color w:val="000000"/>
          <w:sz w:val="14"/>
          <w:szCs w:val="14"/>
        </w:rPr>
        <w:t>type</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c_addr customers</w:t>
      </w:r>
      <w:r>
        <w:rPr>
          <w:rStyle w:val="pun"/>
          <w:color w:val="666600"/>
          <w:sz w:val="14"/>
          <w:szCs w:val="14"/>
        </w:rPr>
        <w:t>.</w:t>
      </w:r>
      <w:r>
        <w:rPr>
          <w:rStyle w:val="pln"/>
          <w:color w:val="000000"/>
          <w:sz w:val="14"/>
          <w:szCs w:val="14"/>
        </w:rPr>
        <w:t>address</w:t>
      </w:r>
      <w:r>
        <w:rPr>
          <w:rStyle w:val="pun"/>
          <w:color w:val="666600"/>
          <w:sz w:val="14"/>
          <w:szCs w:val="14"/>
        </w:rPr>
        <w:t>%</w:t>
      </w:r>
      <w:r>
        <w:rPr>
          <w:rStyle w:val="pln"/>
          <w:color w:val="000000"/>
          <w:sz w:val="14"/>
          <w:szCs w:val="14"/>
        </w:rPr>
        <w:t>type</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BEGIN</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SELECT  name</w:t>
      </w:r>
      <w:r>
        <w:rPr>
          <w:rStyle w:val="pun"/>
          <w:color w:val="666600"/>
          <w:sz w:val="14"/>
          <w:szCs w:val="14"/>
        </w:rPr>
        <w:t>,</w:t>
      </w:r>
      <w:r>
        <w:rPr>
          <w:rStyle w:val="pln"/>
          <w:color w:val="000000"/>
          <w:sz w:val="14"/>
          <w:szCs w:val="14"/>
        </w:rPr>
        <w:t xml:space="preserve"> address INTO  c_name</w:t>
      </w:r>
      <w:r>
        <w:rPr>
          <w:rStyle w:val="pun"/>
          <w:color w:val="666600"/>
          <w:sz w:val="14"/>
          <w:szCs w:val="14"/>
        </w:rPr>
        <w:t>,</w:t>
      </w:r>
      <w:r>
        <w:rPr>
          <w:rStyle w:val="pln"/>
          <w:color w:val="000000"/>
          <w:sz w:val="14"/>
          <w:szCs w:val="14"/>
        </w:rPr>
        <w:t xml:space="preserve"> c_addr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FROM customers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WHERE id </w:t>
      </w:r>
      <w:r>
        <w:rPr>
          <w:rStyle w:val="pun"/>
          <w:color w:val="666600"/>
          <w:sz w:val="14"/>
          <w:szCs w:val="14"/>
        </w:rPr>
        <w:t>=</w:t>
      </w:r>
      <w:r>
        <w:rPr>
          <w:rStyle w:val="pln"/>
          <w:color w:val="000000"/>
          <w:sz w:val="14"/>
          <w:szCs w:val="14"/>
        </w:rPr>
        <w:t xml:space="preserve"> c_id</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 xml:space="preserve">PUT_LINE </w:t>
      </w:r>
      <w:r>
        <w:rPr>
          <w:rStyle w:val="pun"/>
          <w:color w:val="666600"/>
          <w:sz w:val="14"/>
          <w:szCs w:val="14"/>
        </w:rPr>
        <w:t>(</w:t>
      </w:r>
      <w:r>
        <w:rPr>
          <w:rStyle w:val="str"/>
          <w:color w:val="008800"/>
          <w:sz w:val="14"/>
          <w:szCs w:val="14"/>
        </w:rPr>
        <w:t>'Name: '</w:t>
      </w:r>
      <w:r>
        <w:rPr>
          <w:rStyle w:val="pun"/>
          <w:color w:val="666600"/>
          <w:sz w:val="14"/>
          <w:szCs w:val="14"/>
        </w:rPr>
        <w:t>||</w:t>
      </w:r>
      <w:r>
        <w:rPr>
          <w:rStyle w:val="pln"/>
          <w:color w:val="000000"/>
          <w:sz w:val="14"/>
          <w:szCs w:val="14"/>
        </w:rPr>
        <w:t xml:space="preserve">  c_name</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 xml:space="preserve">PUT_LINE </w:t>
      </w:r>
      <w:r>
        <w:rPr>
          <w:rStyle w:val="pun"/>
          <w:color w:val="666600"/>
          <w:sz w:val="14"/>
          <w:szCs w:val="14"/>
        </w:rPr>
        <w:t>(</w:t>
      </w:r>
      <w:r>
        <w:rPr>
          <w:rStyle w:val="str"/>
          <w:color w:val="008800"/>
          <w:sz w:val="14"/>
          <w:szCs w:val="14"/>
        </w:rPr>
        <w:t>'Address: '</w:t>
      </w:r>
      <w:r>
        <w:rPr>
          <w:rStyle w:val="pln"/>
          <w:color w:val="000000"/>
          <w:sz w:val="14"/>
          <w:szCs w:val="14"/>
        </w:rPr>
        <w:t xml:space="preserve"> </w:t>
      </w:r>
      <w:r>
        <w:rPr>
          <w:rStyle w:val="pun"/>
          <w:color w:val="666600"/>
          <w:sz w:val="14"/>
          <w:szCs w:val="14"/>
        </w:rPr>
        <w:t>||</w:t>
      </w:r>
      <w:r>
        <w:rPr>
          <w:rStyle w:val="pln"/>
          <w:color w:val="000000"/>
          <w:sz w:val="14"/>
          <w:szCs w:val="14"/>
        </w:rPr>
        <w:t xml:space="preserve"> c_addr</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EXCEPTION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no_data_found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put_line</w:t>
      </w:r>
      <w:r>
        <w:rPr>
          <w:rStyle w:val="pun"/>
          <w:color w:val="666600"/>
          <w:sz w:val="14"/>
          <w:szCs w:val="14"/>
        </w:rPr>
        <w:t>(</w:t>
      </w:r>
      <w:r>
        <w:rPr>
          <w:rStyle w:val="str"/>
          <w:color w:val="008800"/>
          <w:sz w:val="14"/>
          <w:szCs w:val="14"/>
        </w:rPr>
        <w:t>'No such customer!'</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others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put_line</w:t>
      </w:r>
      <w:r>
        <w:rPr>
          <w:rStyle w:val="pun"/>
          <w:color w:val="666600"/>
          <w:sz w:val="14"/>
          <w:szCs w:val="14"/>
        </w:rPr>
        <w:t>(</w:t>
      </w:r>
      <w:r>
        <w:rPr>
          <w:rStyle w:val="str"/>
          <w:color w:val="008800"/>
          <w:sz w:val="14"/>
          <w:szCs w:val="14"/>
        </w:rPr>
        <w:t>'Error!'</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END</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executed at the SQL prompt, it produces the following result −</w:t>
      </w:r>
    </w:p>
    <w:p w:rsidR="00A24C88" w:rsidRDefault="00A24C88" w:rsidP="00A24C88">
      <w:pPr>
        <w:pStyle w:val="HTMLPreformatted"/>
        <w:rPr>
          <w:sz w:val="14"/>
          <w:szCs w:val="14"/>
        </w:rPr>
      </w:pPr>
      <w:r>
        <w:rPr>
          <w:sz w:val="14"/>
          <w:szCs w:val="14"/>
        </w:rPr>
        <w:t xml:space="preserve">No such customer!  </w:t>
      </w:r>
    </w:p>
    <w:p w:rsidR="00A24C88" w:rsidRDefault="00A24C88" w:rsidP="00A24C88">
      <w:pPr>
        <w:pStyle w:val="HTMLPreformatted"/>
        <w:rPr>
          <w:sz w:val="14"/>
          <w:szCs w:val="14"/>
        </w:rPr>
      </w:pPr>
    </w:p>
    <w:p w:rsidR="00A24C88" w:rsidRDefault="00A24C88" w:rsidP="00A24C88">
      <w:pPr>
        <w:pStyle w:val="HTMLPreformatted"/>
        <w:rPr>
          <w:sz w:val="14"/>
          <w:szCs w:val="14"/>
        </w:rPr>
      </w:pPr>
      <w:r>
        <w:rPr>
          <w:sz w:val="14"/>
          <w:szCs w:val="14"/>
        </w:rPr>
        <w:t xml:space="preserve">PL/SQL procedure successfully completed. </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program displays the name and address of a customer whose ID is given. Since there is no customer with ID value 8 in our database, the program raises the run-time exception </w:t>
      </w:r>
      <w:r>
        <w:rPr>
          <w:rFonts w:ascii="Arial" w:hAnsi="Arial" w:cs="Arial"/>
          <w:b/>
          <w:bCs/>
          <w:color w:val="000000"/>
          <w:sz w:val="15"/>
          <w:szCs w:val="15"/>
        </w:rPr>
        <w:t>NO_DATA_FOUND</w:t>
      </w:r>
      <w:r>
        <w:rPr>
          <w:rFonts w:ascii="Arial" w:hAnsi="Arial" w:cs="Arial"/>
          <w:color w:val="000000"/>
          <w:sz w:val="15"/>
          <w:szCs w:val="15"/>
        </w:rPr>
        <w:t>, which is captured in the </w:t>
      </w:r>
      <w:r>
        <w:rPr>
          <w:rFonts w:ascii="Arial" w:hAnsi="Arial" w:cs="Arial"/>
          <w:b/>
          <w:bCs/>
          <w:color w:val="000000"/>
          <w:sz w:val="15"/>
          <w:szCs w:val="15"/>
        </w:rPr>
        <w:t>EXCEPTION block</w:t>
      </w:r>
      <w:r>
        <w:rPr>
          <w:rFonts w:ascii="Arial" w:hAnsi="Arial" w:cs="Arial"/>
          <w:color w:val="000000"/>
          <w:sz w:val="15"/>
          <w:szCs w:val="15"/>
        </w:rPr>
        <w:t>.</w:t>
      </w:r>
    </w:p>
    <w:p w:rsidR="00A24C88" w:rsidRDefault="00A24C88" w:rsidP="00A24C88">
      <w:pPr>
        <w:pStyle w:val="Heading2"/>
        <w:rPr>
          <w:rFonts w:ascii="Arial" w:hAnsi="Arial" w:cs="Arial"/>
          <w:b w:val="0"/>
          <w:bCs w:val="0"/>
          <w:color w:val="auto"/>
          <w:sz w:val="22"/>
          <w:szCs w:val="22"/>
        </w:rPr>
      </w:pPr>
      <w:r>
        <w:rPr>
          <w:rFonts w:ascii="Arial" w:hAnsi="Arial" w:cs="Arial"/>
          <w:b w:val="0"/>
          <w:bCs w:val="0"/>
          <w:sz w:val="22"/>
          <w:szCs w:val="22"/>
        </w:rPr>
        <w:t>Raising Exceptions</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Exceptions are raised by the database server automatically whenever there is any internal database error, but exceptions can be raised explicitly by the programmer by using the command </w:t>
      </w:r>
      <w:r>
        <w:rPr>
          <w:rFonts w:ascii="Arial" w:hAnsi="Arial" w:cs="Arial"/>
          <w:b/>
          <w:bCs/>
          <w:color w:val="000000"/>
          <w:sz w:val="15"/>
          <w:szCs w:val="15"/>
        </w:rPr>
        <w:t>RAISE</w:t>
      </w:r>
      <w:r>
        <w:rPr>
          <w:rFonts w:ascii="Arial" w:hAnsi="Arial" w:cs="Arial"/>
          <w:color w:val="000000"/>
          <w:sz w:val="15"/>
          <w:szCs w:val="15"/>
        </w:rPr>
        <w:t>. Following is the simple syntax for raising an exception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DECLARE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exception_name EXCEPTION</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BEGIN</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IF condition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RAISE exception_name</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END</w:t>
      </w:r>
      <w:r>
        <w:rPr>
          <w:rStyle w:val="pln"/>
          <w:color w:val="000000"/>
          <w:sz w:val="14"/>
          <w:szCs w:val="14"/>
        </w:rPr>
        <w:t xml:space="preserve"> IF</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EXCEPTION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exception_name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statement</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kwd"/>
          <w:color w:val="000088"/>
          <w:sz w:val="14"/>
          <w:szCs w:val="14"/>
        </w:rPr>
        <w:t>END</w:t>
      </w:r>
      <w:r>
        <w:rPr>
          <w:rStyle w:val="pun"/>
          <w:color w:val="666600"/>
          <w:sz w:val="14"/>
          <w:szCs w:val="14"/>
        </w:rPr>
        <w:t>;</w:t>
      </w:r>
      <w:r>
        <w:rPr>
          <w:rStyle w:val="pln"/>
          <w:color w:val="000000"/>
          <w:sz w:val="14"/>
          <w:szCs w:val="14"/>
        </w:rPr>
        <w:t xml:space="preserve"> </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the above syntax in raising the Oracle standard exception or any user-defined exception. In the next section, we will give you an example on raising a user-defined exception. You can raise the Oracle standard exceptions in a similar way.</w:t>
      </w:r>
    </w:p>
    <w:p w:rsidR="00A24C88" w:rsidRDefault="00A24C88" w:rsidP="00A24C88">
      <w:pPr>
        <w:pStyle w:val="Heading2"/>
        <w:rPr>
          <w:rFonts w:ascii="Arial" w:hAnsi="Arial" w:cs="Arial"/>
          <w:b w:val="0"/>
          <w:bCs w:val="0"/>
          <w:color w:val="auto"/>
          <w:sz w:val="22"/>
          <w:szCs w:val="22"/>
        </w:rPr>
      </w:pPr>
      <w:r>
        <w:rPr>
          <w:rFonts w:ascii="Arial" w:hAnsi="Arial" w:cs="Arial"/>
          <w:b w:val="0"/>
          <w:bCs w:val="0"/>
          <w:sz w:val="22"/>
          <w:szCs w:val="22"/>
        </w:rPr>
        <w:t>User-defined Exceptions</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PL/SQL allows you to define your own exceptions according to the need of your program. A user-defined exception must be declared and then raised explicitly, using either a RAISE statement or the procedure </w:t>
      </w:r>
      <w:r>
        <w:rPr>
          <w:rFonts w:ascii="Arial" w:hAnsi="Arial" w:cs="Arial"/>
          <w:b/>
          <w:bCs/>
          <w:color w:val="000000"/>
          <w:sz w:val="15"/>
          <w:szCs w:val="15"/>
        </w:rPr>
        <w:t>DBMS_STANDARD.RAISE_APPLICATION_ERROR</w:t>
      </w:r>
      <w:r>
        <w:rPr>
          <w:rFonts w:ascii="Arial" w:hAnsi="Arial" w:cs="Arial"/>
          <w:color w:val="000000"/>
          <w:sz w:val="15"/>
          <w:szCs w:val="15"/>
        </w:rPr>
        <w:t>.</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syntax for declaring an exception is −</w:t>
      </w:r>
    </w:p>
    <w:p w:rsidR="00A24C88" w:rsidRDefault="00A24C88" w:rsidP="00A24C88">
      <w:pPr>
        <w:pStyle w:val="HTMLPreformatted"/>
        <w:rPr>
          <w:sz w:val="14"/>
          <w:szCs w:val="14"/>
        </w:rPr>
      </w:pPr>
      <w:r>
        <w:rPr>
          <w:sz w:val="14"/>
          <w:szCs w:val="14"/>
        </w:rPr>
        <w:t xml:space="preserve">DECLARE </w:t>
      </w:r>
    </w:p>
    <w:p w:rsidR="00A24C88" w:rsidRDefault="00A24C88" w:rsidP="00A24C88">
      <w:pPr>
        <w:pStyle w:val="HTMLPreformatted"/>
        <w:rPr>
          <w:sz w:val="14"/>
          <w:szCs w:val="14"/>
        </w:rPr>
      </w:pPr>
      <w:r>
        <w:rPr>
          <w:sz w:val="14"/>
          <w:szCs w:val="14"/>
        </w:rPr>
        <w:lastRenderedPageBreak/>
        <w:t xml:space="preserve">   my-exception EXCEPTION; </w:t>
      </w:r>
    </w:p>
    <w:p w:rsidR="00A24C88" w:rsidRDefault="00A24C88" w:rsidP="00A24C88">
      <w:pPr>
        <w:pStyle w:val="Heading3"/>
        <w:rPr>
          <w:rFonts w:ascii="Arial" w:hAnsi="Arial" w:cs="Arial"/>
          <w:b w:val="0"/>
          <w:bCs w:val="0"/>
          <w:sz w:val="17"/>
          <w:szCs w:val="17"/>
        </w:rPr>
      </w:pPr>
      <w:r>
        <w:rPr>
          <w:rFonts w:ascii="Arial" w:hAnsi="Arial" w:cs="Arial"/>
          <w:b w:val="0"/>
          <w:bCs w:val="0"/>
          <w:sz w:val="17"/>
          <w:szCs w:val="17"/>
        </w:rPr>
        <w:t>Example</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illustrates the concept. This program asks for a customer ID, when the user enters an invalid ID, the exception </w:t>
      </w:r>
      <w:r>
        <w:rPr>
          <w:rFonts w:ascii="Arial" w:hAnsi="Arial" w:cs="Arial"/>
          <w:b/>
          <w:bCs/>
          <w:color w:val="000000"/>
          <w:sz w:val="15"/>
          <w:szCs w:val="15"/>
        </w:rPr>
        <w:t>invalid_id</w:t>
      </w:r>
      <w:r>
        <w:rPr>
          <w:rFonts w:ascii="Arial" w:hAnsi="Arial" w:cs="Arial"/>
          <w:color w:val="000000"/>
          <w:sz w:val="15"/>
          <w:szCs w:val="15"/>
        </w:rPr>
        <w:t> is raised.</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DECLARE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c_id customers</w:t>
      </w:r>
      <w:r>
        <w:rPr>
          <w:rStyle w:val="pun"/>
          <w:color w:val="666600"/>
          <w:sz w:val="14"/>
          <w:szCs w:val="14"/>
        </w:rPr>
        <w:t>.</w:t>
      </w:r>
      <w:r>
        <w:rPr>
          <w:rStyle w:val="pln"/>
          <w:color w:val="000000"/>
          <w:sz w:val="14"/>
          <w:szCs w:val="14"/>
        </w:rPr>
        <w:t>id</w:t>
      </w:r>
      <w:r>
        <w:rPr>
          <w:rStyle w:val="pun"/>
          <w:color w:val="666600"/>
          <w:sz w:val="14"/>
          <w:szCs w:val="14"/>
        </w:rPr>
        <w:t>%</w:t>
      </w:r>
      <w:r>
        <w:rPr>
          <w:rStyle w:val="pln"/>
          <w:color w:val="000000"/>
          <w:sz w:val="14"/>
          <w:szCs w:val="14"/>
        </w:rPr>
        <w:t xml:space="preserve">type </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pln"/>
          <w:color w:val="000000"/>
          <w:sz w:val="14"/>
          <w:szCs w:val="14"/>
        </w:rPr>
        <w:t>cc_id</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c_name customerS</w:t>
      </w:r>
      <w:r>
        <w:rPr>
          <w:rStyle w:val="pun"/>
          <w:color w:val="666600"/>
          <w:sz w:val="14"/>
          <w:szCs w:val="14"/>
        </w:rPr>
        <w:t>.</w:t>
      </w:r>
      <w:r>
        <w:rPr>
          <w:rStyle w:val="typ"/>
          <w:color w:val="660066"/>
          <w:sz w:val="14"/>
          <w:szCs w:val="14"/>
        </w:rPr>
        <w:t>Name</w:t>
      </w:r>
      <w:r>
        <w:rPr>
          <w:rStyle w:val="pun"/>
          <w:color w:val="666600"/>
          <w:sz w:val="14"/>
          <w:szCs w:val="14"/>
        </w:rPr>
        <w:t>%</w:t>
      </w:r>
      <w:r>
        <w:rPr>
          <w:rStyle w:val="pln"/>
          <w:color w:val="000000"/>
          <w:sz w:val="14"/>
          <w:szCs w:val="14"/>
        </w:rPr>
        <w:t>type</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c_addr customers</w:t>
      </w:r>
      <w:r>
        <w:rPr>
          <w:rStyle w:val="pun"/>
          <w:color w:val="666600"/>
          <w:sz w:val="14"/>
          <w:szCs w:val="14"/>
        </w:rPr>
        <w:t>.</w:t>
      </w:r>
      <w:r>
        <w:rPr>
          <w:rStyle w:val="pln"/>
          <w:color w:val="000000"/>
          <w:sz w:val="14"/>
          <w:szCs w:val="14"/>
        </w:rPr>
        <w:t>address</w:t>
      </w:r>
      <w:r>
        <w:rPr>
          <w:rStyle w:val="pun"/>
          <w:color w:val="666600"/>
          <w:sz w:val="14"/>
          <w:szCs w:val="14"/>
        </w:rPr>
        <w:t>%</w:t>
      </w:r>
      <w:r>
        <w:rPr>
          <w:rStyle w:val="pln"/>
          <w:color w:val="000000"/>
          <w:sz w:val="14"/>
          <w:szCs w:val="14"/>
        </w:rPr>
        <w:t>type</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user </w:t>
      </w:r>
      <w:r>
        <w:rPr>
          <w:rStyle w:val="kwd"/>
          <w:color w:val="000088"/>
          <w:sz w:val="14"/>
          <w:szCs w:val="14"/>
        </w:rPr>
        <w:t>defined</w:t>
      </w:r>
      <w:r>
        <w:rPr>
          <w:rStyle w:val="pln"/>
          <w:color w:val="000000"/>
          <w:sz w:val="14"/>
          <w:szCs w:val="14"/>
        </w:rPr>
        <w:t xml:space="preserve"> exception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ex_invalid_id  EXCEPTION</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BEGIN</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IF c_id </w:t>
      </w:r>
      <w:r>
        <w:rPr>
          <w:rStyle w:val="pun"/>
          <w:color w:val="666600"/>
          <w:sz w:val="14"/>
          <w:szCs w:val="14"/>
        </w:rPr>
        <w:t>&lt;=</w:t>
      </w:r>
      <w:r>
        <w:rPr>
          <w:rStyle w:val="pln"/>
          <w:color w:val="000000"/>
          <w:sz w:val="14"/>
          <w:szCs w:val="14"/>
        </w:rPr>
        <w:t xml:space="preserve"> </w:t>
      </w:r>
      <w:r>
        <w:rPr>
          <w:rStyle w:val="lit"/>
          <w:color w:val="006666"/>
          <w:sz w:val="14"/>
          <w:szCs w:val="14"/>
        </w:rPr>
        <w:t>0</w:t>
      </w:r>
      <w:r>
        <w:rPr>
          <w:rStyle w:val="pln"/>
          <w:color w:val="000000"/>
          <w:sz w:val="14"/>
          <w:szCs w:val="14"/>
        </w:rPr>
        <w:t xml:space="preserve">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RAISE ex_invalid_id</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ELSE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SELECT  name</w:t>
      </w:r>
      <w:r>
        <w:rPr>
          <w:rStyle w:val="pun"/>
          <w:color w:val="666600"/>
          <w:sz w:val="14"/>
          <w:szCs w:val="14"/>
        </w:rPr>
        <w:t>,</w:t>
      </w:r>
      <w:r>
        <w:rPr>
          <w:rStyle w:val="pln"/>
          <w:color w:val="000000"/>
          <w:sz w:val="14"/>
          <w:szCs w:val="14"/>
        </w:rPr>
        <w:t xml:space="preserve"> address INTO  c_name</w:t>
      </w:r>
      <w:r>
        <w:rPr>
          <w:rStyle w:val="pun"/>
          <w:color w:val="666600"/>
          <w:sz w:val="14"/>
          <w:szCs w:val="14"/>
        </w:rPr>
        <w:t>,</w:t>
      </w:r>
      <w:r>
        <w:rPr>
          <w:rStyle w:val="pln"/>
          <w:color w:val="000000"/>
          <w:sz w:val="14"/>
          <w:szCs w:val="14"/>
        </w:rPr>
        <w:t xml:space="preserve"> c_addr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FROM customers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WHERE id </w:t>
      </w:r>
      <w:r>
        <w:rPr>
          <w:rStyle w:val="pun"/>
          <w:color w:val="666600"/>
          <w:sz w:val="14"/>
          <w:szCs w:val="14"/>
        </w:rPr>
        <w:t>=</w:t>
      </w:r>
      <w:r>
        <w:rPr>
          <w:rStyle w:val="pln"/>
          <w:color w:val="000000"/>
          <w:sz w:val="14"/>
          <w:szCs w:val="14"/>
        </w:rPr>
        <w:t xml:space="preserve"> c_id</w:t>
      </w:r>
      <w:r>
        <w:rPr>
          <w:rStyle w:val="pun"/>
          <w:color w:val="666600"/>
          <w:sz w:val="14"/>
          <w:szCs w:val="14"/>
        </w:rPr>
        <w:t>;</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 xml:space="preserve">PUT_LINE </w:t>
      </w:r>
      <w:r>
        <w:rPr>
          <w:rStyle w:val="pun"/>
          <w:color w:val="666600"/>
          <w:sz w:val="14"/>
          <w:szCs w:val="14"/>
        </w:rPr>
        <w:t>(</w:t>
      </w:r>
      <w:r>
        <w:rPr>
          <w:rStyle w:val="str"/>
          <w:color w:val="008800"/>
          <w:sz w:val="14"/>
          <w:szCs w:val="14"/>
        </w:rPr>
        <w:t>'Name: '</w:t>
      </w:r>
      <w:r>
        <w:rPr>
          <w:rStyle w:val="pun"/>
          <w:color w:val="666600"/>
          <w:sz w:val="14"/>
          <w:szCs w:val="14"/>
        </w:rPr>
        <w:t>||</w:t>
      </w:r>
      <w:r>
        <w:rPr>
          <w:rStyle w:val="pln"/>
          <w:color w:val="000000"/>
          <w:sz w:val="14"/>
          <w:szCs w:val="14"/>
        </w:rPr>
        <w:t xml:space="preserve">  c_name</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 xml:space="preserve">PUT_LINE </w:t>
      </w:r>
      <w:r>
        <w:rPr>
          <w:rStyle w:val="pun"/>
          <w:color w:val="666600"/>
          <w:sz w:val="14"/>
          <w:szCs w:val="14"/>
        </w:rPr>
        <w:t>(</w:t>
      </w:r>
      <w:r>
        <w:rPr>
          <w:rStyle w:val="str"/>
          <w:color w:val="008800"/>
          <w:sz w:val="14"/>
          <w:szCs w:val="14"/>
        </w:rPr>
        <w:t>'Address: '</w:t>
      </w:r>
      <w:r>
        <w:rPr>
          <w:rStyle w:val="pln"/>
          <w:color w:val="000000"/>
          <w:sz w:val="14"/>
          <w:szCs w:val="14"/>
        </w:rPr>
        <w:t xml:space="preserve"> </w:t>
      </w:r>
      <w:r>
        <w:rPr>
          <w:rStyle w:val="pun"/>
          <w:color w:val="666600"/>
          <w:sz w:val="14"/>
          <w:szCs w:val="14"/>
        </w:rPr>
        <w:t>||</w:t>
      </w:r>
      <w:r>
        <w:rPr>
          <w:rStyle w:val="pln"/>
          <w:color w:val="000000"/>
          <w:sz w:val="14"/>
          <w:szCs w:val="14"/>
        </w:rPr>
        <w:t xml:space="preserve"> c_addr</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END</w:t>
      </w:r>
      <w:r>
        <w:rPr>
          <w:rStyle w:val="pln"/>
          <w:color w:val="000000"/>
          <w:sz w:val="14"/>
          <w:szCs w:val="14"/>
        </w:rPr>
        <w:t xml:space="preserve"> IF</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EXCEPTION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ex_invalid_id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put_line</w:t>
      </w:r>
      <w:r>
        <w:rPr>
          <w:rStyle w:val="pun"/>
          <w:color w:val="666600"/>
          <w:sz w:val="14"/>
          <w:szCs w:val="14"/>
        </w:rPr>
        <w:t>(</w:t>
      </w:r>
      <w:r>
        <w:rPr>
          <w:rStyle w:val="str"/>
          <w:color w:val="008800"/>
          <w:sz w:val="14"/>
          <w:szCs w:val="14"/>
        </w:rPr>
        <w:t>'ID must be greater than zero!'</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no_data_found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put_line</w:t>
      </w:r>
      <w:r>
        <w:rPr>
          <w:rStyle w:val="pun"/>
          <w:color w:val="666600"/>
          <w:sz w:val="14"/>
          <w:szCs w:val="14"/>
        </w:rPr>
        <w:t>(</w:t>
      </w:r>
      <w:r>
        <w:rPr>
          <w:rStyle w:val="str"/>
          <w:color w:val="008800"/>
          <w:sz w:val="14"/>
          <w:szCs w:val="14"/>
        </w:rPr>
        <w:t>'No such customer!'</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WHEN others THEN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dbms_output</w:t>
      </w:r>
      <w:r>
        <w:rPr>
          <w:rStyle w:val="pun"/>
          <w:color w:val="666600"/>
          <w:sz w:val="14"/>
          <w:szCs w:val="14"/>
        </w:rPr>
        <w:t>.</w:t>
      </w:r>
      <w:r>
        <w:rPr>
          <w:rStyle w:val="pln"/>
          <w:color w:val="000000"/>
          <w:sz w:val="14"/>
          <w:szCs w:val="14"/>
        </w:rPr>
        <w:t>put_line</w:t>
      </w:r>
      <w:r>
        <w:rPr>
          <w:rStyle w:val="pun"/>
          <w:color w:val="666600"/>
          <w:sz w:val="14"/>
          <w:szCs w:val="14"/>
        </w:rPr>
        <w:t>(</w:t>
      </w:r>
      <w:r>
        <w:rPr>
          <w:rStyle w:val="str"/>
          <w:color w:val="008800"/>
          <w:sz w:val="14"/>
          <w:szCs w:val="14"/>
        </w:rPr>
        <w:t>'Error!'</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kwd"/>
          <w:color w:val="000088"/>
          <w:sz w:val="14"/>
          <w:szCs w:val="14"/>
        </w:rPr>
        <w:t>END</w:t>
      </w:r>
      <w:r>
        <w:rPr>
          <w:rStyle w:val="pun"/>
          <w:color w:val="666600"/>
          <w:sz w:val="14"/>
          <w:szCs w:val="14"/>
        </w:rPr>
        <w:t>;</w:t>
      </w:r>
      <w:r>
        <w:rPr>
          <w:rStyle w:val="pln"/>
          <w:color w:val="000000"/>
          <w:sz w:val="14"/>
          <w:szCs w:val="14"/>
        </w:rPr>
        <w:t xml:space="preserve"> </w:t>
      </w:r>
    </w:p>
    <w:p w:rsidR="00A24C88" w:rsidRDefault="00A24C88" w:rsidP="00A24C88">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executed at the SQL prompt, it produces the following result −</w:t>
      </w:r>
    </w:p>
    <w:p w:rsidR="00A24C88" w:rsidRDefault="00A24C88" w:rsidP="00A24C88">
      <w:pPr>
        <w:pStyle w:val="HTMLPreformatted"/>
        <w:rPr>
          <w:sz w:val="14"/>
          <w:szCs w:val="14"/>
        </w:rPr>
      </w:pPr>
      <w:r>
        <w:rPr>
          <w:sz w:val="14"/>
          <w:szCs w:val="14"/>
        </w:rPr>
        <w:t xml:space="preserve">Enter value for cc_id: -6 (let's enter a value -6) </w:t>
      </w:r>
    </w:p>
    <w:p w:rsidR="00A24C88" w:rsidRDefault="00A24C88" w:rsidP="00A24C88">
      <w:pPr>
        <w:pStyle w:val="HTMLPreformatted"/>
        <w:rPr>
          <w:sz w:val="14"/>
          <w:szCs w:val="14"/>
        </w:rPr>
      </w:pPr>
      <w:r>
        <w:rPr>
          <w:sz w:val="14"/>
          <w:szCs w:val="14"/>
        </w:rPr>
        <w:t xml:space="preserve">old  2: c_id customers.id%type := &amp;cc_id; </w:t>
      </w:r>
    </w:p>
    <w:p w:rsidR="00A24C88" w:rsidRDefault="00A24C88" w:rsidP="00A24C88">
      <w:pPr>
        <w:pStyle w:val="HTMLPreformatted"/>
        <w:rPr>
          <w:sz w:val="14"/>
          <w:szCs w:val="14"/>
        </w:rPr>
      </w:pPr>
      <w:r>
        <w:rPr>
          <w:sz w:val="14"/>
          <w:szCs w:val="14"/>
        </w:rPr>
        <w:t xml:space="preserve">new  2: c_id customers.id%type := -6; </w:t>
      </w:r>
    </w:p>
    <w:p w:rsidR="00A24C88" w:rsidRDefault="00A24C88" w:rsidP="00A24C88">
      <w:pPr>
        <w:pStyle w:val="HTMLPreformatted"/>
        <w:rPr>
          <w:sz w:val="14"/>
          <w:szCs w:val="14"/>
        </w:rPr>
      </w:pPr>
      <w:r>
        <w:rPr>
          <w:sz w:val="14"/>
          <w:szCs w:val="14"/>
        </w:rPr>
        <w:t xml:space="preserve">ID must be greater than zero! </w:t>
      </w:r>
    </w:p>
    <w:p w:rsidR="00A24C88" w:rsidRDefault="00A24C88" w:rsidP="00A24C88">
      <w:pPr>
        <w:pStyle w:val="HTMLPreformatted"/>
        <w:rPr>
          <w:sz w:val="14"/>
          <w:szCs w:val="14"/>
        </w:rPr>
      </w:pPr>
      <w:r>
        <w:rPr>
          <w:sz w:val="14"/>
          <w:szCs w:val="14"/>
        </w:rPr>
        <w:t xml:space="preserve"> </w:t>
      </w:r>
    </w:p>
    <w:p w:rsidR="00A24C88" w:rsidRDefault="00A24C88" w:rsidP="00A24C88">
      <w:pPr>
        <w:pStyle w:val="HTMLPreformatted"/>
        <w:rPr>
          <w:sz w:val="14"/>
          <w:szCs w:val="14"/>
        </w:rPr>
      </w:pPr>
      <w:r>
        <w:rPr>
          <w:sz w:val="14"/>
          <w:szCs w:val="14"/>
        </w:rPr>
        <w:t xml:space="preserve">PL/SQL procedure successfully completed. </w:t>
      </w:r>
    </w:p>
    <w:p w:rsidR="00A24C88" w:rsidRDefault="00A24C88" w:rsidP="00A24C88">
      <w:pPr>
        <w:pStyle w:val="Heading2"/>
        <w:rPr>
          <w:rFonts w:ascii="Arial" w:hAnsi="Arial" w:cs="Arial"/>
          <w:b w:val="0"/>
          <w:bCs w:val="0"/>
          <w:color w:val="auto"/>
          <w:sz w:val="22"/>
          <w:szCs w:val="22"/>
        </w:rPr>
      </w:pPr>
      <w:r>
        <w:rPr>
          <w:rFonts w:ascii="Arial" w:hAnsi="Arial" w:cs="Arial"/>
          <w:b w:val="0"/>
          <w:bCs w:val="0"/>
          <w:sz w:val="22"/>
          <w:szCs w:val="22"/>
        </w:rPr>
        <w:t>Pre-defined Exceptions</w:t>
      </w:r>
    </w:p>
    <w:p w:rsidR="00A24C88" w:rsidRDefault="00A24C88" w:rsidP="00A24C8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PL/SQL provides many pre-defined exceptions, which are executed when any database rule is violated by a program. For example, the predefined exception NO_DATA_FOUND is raised when a SELECT INTO statement returns no rows. The following table lists few of the important pre-defined exceptions −</w:t>
      </w:r>
    </w:p>
    <w:tbl>
      <w:tblPr>
        <w:tblW w:w="602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01"/>
        <w:gridCol w:w="664"/>
        <w:gridCol w:w="892"/>
        <w:gridCol w:w="2667"/>
      </w:tblGrid>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vAlign w:val="center"/>
            <w:hideMark/>
          </w:tcPr>
          <w:p w:rsidR="00A24C88" w:rsidRDefault="00A24C88">
            <w:pPr>
              <w:spacing w:after="188"/>
              <w:jc w:val="center"/>
              <w:rPr>
                <w:rFonts w:ascii="Arial" w:hAnsi="Arial" w:cs="Arial"/>
                <w:b/>
                <w:bCs/>
                <w:sz w:val="15"/>
                <w:szCs w:val="15"/>
              </w:rPr>
            </w:pPr>
            <w:r>
              <w:rPr>
                <w:rFonts w:ascii="Arial" w:hAnsi="Arial" w:cs="Arial"/>
                <w:b/>
                <w:bCs/>
                <w:sz w:val="15"/>
                <w:szCs w:val="15"/>
              </w:rPr>
              <w:t>Exception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vAlign w:val="center"/>
            <w:hideMark/>
          </w:tcPr>
          <w:p w:rsidR="00A24C88" w:rsidRDefault="00A24C88">
            <w:pPr>
              <w:spacing w:after="188"/>
              <w:jc w:val="center"/>
              <w:rPr>
                <w:rFonts w:ascii="Arial" w:hAnsi="Arial" w:cs="Arial"/>
                <w:b/>
                <w:bCs/>
                <w:sz w:val="15"/>
                <w:szCs w:val="15"/>
              </w:rPr>
            </w:pPr>
            <w:r>
              <w:rPr>
                <w:rFonts w:ascii="Arial" w:hAnsi="Arial" w:cs="Arial"/>
                <w:b/>
                <w:bCs/>
                <w:sz w:val="15"/>
                <w:szCs w:val="15"/>
              </w:rPr>
              <w:t>Oracle Error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vAlign w:val="center"/>
            <w:hideMark/>
          </w:tcPr>
          <w:p w:rsidR="00A24C88" w:rsidRDefault="00A24C88">
            <w:pPr>
              <w:spacing w:after="188"/>
              <w:jc w:val="center"/>
              <w:rPr>
                <w:rFonts w:ascii="Arial" w:hAnsi="Arial" w:cs="Arial"/>
                <w:b/>
                <w:bCs/>
                <w:sz w:val="15"/>
                <w:szCs w:val="15"/>
              </w:rPr>
            </w:pPr>
            <w:r>
              <w:rPr>
                <w:rFonts w:ascii="Arial" w:hAnsi="Arial" w:cs="Arial"/>
                <w:b/>
                <w:bCs/>
                <w:sz w:val="15"/>
                <w:szCs w:val="15"/>
              </w:rPr>
              <w:t>SQLCODE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vAlign w:val="center"/>
            <w:hideMark/>
          </w:tcPr>
          <w:p w:rsidR="00A24C88" w:rsidRDefault="00A24C88">
            <w:pPr>
              <w:spacing w:after="188"/>
              <w:jc w:val="center"/>
              <w:rPr>
                <w:rFonts w:ascii="Arial" w:hAnsi="Arial" w:cs="Arial"/>
                <w:b/>
                <w:bCs/>
                <w:sz w:val="15"/>
                <w:szCs w:val="15"/>
              </w:rPr>
            </w:pPr>
            <w:r>
              <w:rPr>
                <w:rFonts w:ascii="Arial" w:hAnsi="Arial" w:cs="Arial"/>
                <w:b/>
                <w:bCs/>
                <w:sz w:val="15"/>
                <w:szCs w:val="15"/>
              </w:rPr>
              <w:t>Description</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ACCESS_INTO_NULL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06530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-6530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 null object is automatically assigned a value.</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CASE_NOT_FOUND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06592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-6592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none of the choices in the WHEN clause of a CASE statement is selected, and there is no ELSE clause.</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COLLECTION_IS_NULL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06531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-6531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 program attempts to apply collection methods other than EXISTS to an uninitialized nested table or varray, or the program attempts to assign values to the elements of an uninitialized nested table or varray.</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DUP_VAL_ON_INDEX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00001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duplicate values are attempted to be stored in a column with unique index.</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lastRenderedPageBreak/>
              <w:t>INVALID_CURSOR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01001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-1001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attempts are made to make a cursor operation that is not allowed, such as closing an unopened cursor.</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INVALID_NUMBER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01722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-1722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the conversion of a character string into a number fails because the string does not represent a valid number.</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LOGIN_DENIED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01017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-1017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 program attempts to log on to the database with an invalid username or password.</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NO_DATA_FOUND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01403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+100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 SELECT INTO statement returns no rows.</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NOT_LOGGED_ON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01012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-1012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 database call is issued without being connected to the database.</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PROGRAM_ERROR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06501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-6501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PL/SQL has an internal problem.</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ROWTYPE_MISMATCH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06504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-6504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 cursor fetches value in a variable having incompatible data type.</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SELF_IS_NULL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30625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-30625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 member method is invoked, but the instance of the object type was not initialized.</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STORAGE_ERROR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06500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-6500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PL/SQL ran out of memory or memory was corrupted.</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TOO_MANY_ROWS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01422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-1422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 SELECT INTO statement returns more than one row.</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VALUE_ERROR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06502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-6502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an arithmetic, conversion, truncation, or sizeconstraint error occurs.</w:t>
            </w:r>
          </w:p>
        </w:tc>
      </w:tr>
      <w:tr w:rsidR="00A24C88" w:rsidTr="00A24C88">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ZERO_DIVIDE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01476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A24C88" w:rsidRDefault="00A24C88">
            <w:pPr>
              <w:spacing w:after="188"/>
              <w:jc w:val="center"/>
              <w:rPr>
                <w:rFonts w:ascii="Arial" w:hAnsi="Arial" w:cs="Arial"/>
                <w:sz w:val="15"/>
                <w:szCs w:val="15"/>
              </w:rPr>
            </w:pPr>
            <w:r>
              <w:rPr>
                <w:rFonts w:ascii="Arial" w:hAnsi="Arial" w:cs="Arial"/>
                <w:sz w:val="15"/>
                <w:szCs w:val="15"/>
              </w:rPr>
              <w:t>1476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A24C88" w:rsidRDefault="00A24C88">
            <w:pPr>
              <w:spacing w:after="188"/>
              <w:rPr>
                <w:rFonts w:ascii="Arial" w:hAnsi="Arial" w:cs="Arial"/>
                <w:sz w:val="15"/>
                <w:szCs w:val="15"/>
              </w:rPr>
            </w:pPr>
            <w:r>
              <w:rPr>
                <w:rFonts w:ascii="Arial" w:hAnsi="Arial" w:cs="Arial"/>
                <w:sz w:val="15"/>
                <w:szCs w:val="15"/>
              </w:rPr>
              <w:t>It is raised when an attempt is made to divide a number by zero</w:t>
            </w:r>
          </w:p>
        </w:tc>
      </w:tr>
    </w:tbl>
    <w:p w:rsidR="00A24C88" w:rsidRDefault="00A24C88" w:rsidP="00C32F69">
      <w:pPr>
        <w:pStyle w:val="NormalWeb"/>
        <w:shd w:val="clear" w:color="auto" w:fill="FFFFFF"/>
        <w:textAlignment w:val="baseline"/>
        <w:rPr>
          <w:rFonts w:ascii="Segoe UI" w:hAnsi="Segoe UI" w:cs="Segoe UI"/>
          <w:color w:val="252525"/>
          <w:sz w:val="13"/>
          <w:szCs w:val="13"/>
        </w:rPr>
      </w:pPr>
    </w:p>
    <w:sectPr w:rsidR="00A24C88" w:rsidSect="00077C87">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D1A" w:rsidRDefault="00E21D1A" w:rsidP="00077C87">
      <w:pPr>
        <w:spacing w:after="0" w:line="240" w:lineRule="auto"/>
      </w:pPr>
      <w:r>
        <w:separator/>
      </w:r>
    </w:p>
  </w:endnote>
  <w:endnote w:type="continuationSeparator" w:id="1">
    <w:p w:rsidR="00E21D1A" w:rsidRDefault="00E21D1A" w:rsidP="00077C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D1A" w:rsidRDefault="00E21D1A" w:rsidP="00077C87">
      <w:pPr>
        <w:spacing w:after="0" w:line="240" w:lineRule="auto"/>
      </w:pPr>
      <w:r>
        <w:separator/>
      </w:r>
    </w:p>
  </w:footnote>
  <w:footnote w:type="continuationSeparator" w:id="1">
    <w:p w:rsidR="00E21D1A" w:rsidRDefault="00E21D1A" w:rsidP="00077C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3pt;height:11.3pt" o:bullet="t">
        <v:imagedata r:id="rId1" o:title="msoBF01"/>
      </v:shape>
    </w:pict>
  </w:numPicBullet>
  <w:abstractNum w:abstractNumId="0">
    <w:nsid w:val="01D33602"/>
    <w:multiLevelType w:val="multilevel"/>
    <w:tmpl w:val="5C9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62CA4"/>
    <w:multiLevelType w:val="multilevel"/>
    <w:tmpl w:val="98D6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022E4"/>
    <w:multiLevelType w:val="multilevel"/>
    <w:tmpl w:val="80DE4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3776C"/>
    <w:multiLevelType w:val="multilevel"/>
    <w:tmpl w:val="870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D3060"/>
    <w:multiLevelType w:val="multilevel"/>
    <w:tmpl w:val="2B4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F40658"/>
    <w:multiLevelType w:val="multilevel"/>
    <w:tmpl w:val="0302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987A88"/>
    <w:multiLevelType w:val="multilevel"/>
    <w:tmpl w:val="096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25977"/>
    <w:multiLevelType w:val="multilevel"/>
    <w:tmpl w:val="EC9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3E070D"/>
    <w:multiLevelType w:val="multilevel"/>
    <w:tmpl w:val="7D36F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DB7D9E"/>
    <w:multiLevelType w:val="hybridMultilevel"/>
    <w:tmpl w:val="C94E5E6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A2818A1"/>
    <w:multiLevelType w:val="multilevel"/>
    <w:tmpl w:val="08A8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867A90"/>
    <w:multiLevelType w:val="multilevel"/>
    <w:tmpl w:val="881C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B1060E"/>
    <w:multiLevelType w:val="hybridMultilevel"/>
    <w:tmpl w:val="F93039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3B2211"/>
    <w:multiLevelType w:val="multilevel"/>
    <w:tmpl w:val="3584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B7066A"/>
    <w:multiLevelType w:val="hybridMultilevel"/>
    <w:tmpl w:val="D340C2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09754D"/>
    <w:multiLevelType w:val="multilevel"/>
    <w:tmpl w:val="DBE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F72891"/>
    <w:multiLevelType w:val="multilevel"/>
    <w:tmpl w:val="D624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DC6D30"/>
    <w:multiLevelType w:val="multilevel"/>
    <w:tmpl w:val="3D4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8B33C2"/>
    <w:multiLevelType w:val="multilevel"/>
    <w:tmpl w:val="A500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0F79EC"/>
    <w:multiLevelType w:val="multilevel"/>
    <w:tmpl w:val="3E3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206DBC"/>
    <w:multiLevelType w:val="multilevel"/>
    <w:tmpl w:val="3D22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86449B"/>
    <w:multiLevelType w:val="multilevel"/>
    <w:tmpl w:val="41D86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42306C"/>
    <w:multiLevelType w:val="multilevel"/>
    <w:tmpl w:val="B900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16"/>
  </w:num>
  <w:num w:numId="4">
    <w:abstractNumId w:val="6"/>
  </w:num>
  <w:num w:numId="5">
    <w:abstractNumId w:val="19"/>
  </w:num>
  <w:num w:numId="6">
    <w:abstractNumId w:val="3"/>
  </w:num>
  <w:num w:numId="7">
    <w:abstractNumId w:val="17"/>
  </w:num>
  <w:num w:numId="8">
    <w:abstractNumId w:val="1"/>
  </w:num>
  <w:num w:numId="9">
    <w:abstractNumId w:val="20"/>
  </w:num>
  <w:num w:numId="10">
    <w:abstractNumId w:val="10"/>
  </w:num>
  <w:num w:numId="11">
    <w:abstractNumId w:val="13"/>
  </w:num>
  <w:num w:numId="12">
    <w:abstractNumId w:val="22"/>
  </w:num>
  <w:num w:numId="13">
    <w:abstractNumId w:val="5"/>
  </w:num>
  <w:num w:numId="14">
    <w:abstractNumId w:val="21"/>
  </w:num>
  <w:num w:numId="15">
    <w:abstractNumId w:val="11"/>
  </w:num>
  <w:num w:numId="16">
    <w:abstractNumId w:val="2"/>
  </w:num>
  <w:num w:numId="17">
    <w:abstractNumId w:val="18"/>
  </w:num>
  <w:num w:numId="18">
    <w:abstractNumId w:val="4"/>
  </w:num>
  <w:num w:numId="19">
    <w:abstractNumId w:val="8"/>
  </w:num>
  <w:num w:numId="20">
    <w:abstractNumId w:val="9"/>
  </w:num>
  <w:num w:numId="21">
    <w:abstractNumId w:val="0"/>
  </w:num>
  <w:num w:numId="22">
    <w:abstractNumId w:val="1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72DE9"/>
    <w:rsid w:val="000136F8"/>
    <w:rsid w:val="00020867"/>
    <w:rsid w:val="00070FDB"/>
    <w:rsid w:val="00077C87"/>
    <w:rsid w:val="0009462A"/>
    <w:rsid w:val="00243F9C"/>
    <w:rsid w:val="002C1B04"/>
    <w:rsid w:val="003F4EA7"/>
    <w:rsid w:val="00401288"/>
    <w:rsid w:val="00553221"/>
    <w:rsid w:val="0062004C"/>
    <w:rsid w:val="0080126B"/>
    <w:rsid w:val="008E73CC"/>
    <w:rsid w:val="009504CC"/>
    <w:rsid w:val="009A78B9"/>
    <w:rsid w:val="009D50EF"/>
    <w:rsid w:val="00A24C88"/>
    <w:rsid w:val="00AB3B34"/>
    <w:rsid w:val="00AE6E23"/>
    <w:rsid w:val="00C32F69"/>
    <w:rsid w:val="00C67184"/>
    <w:rsid w:val="00D72DE9"/>
    <w:rsid w:val="00D94386"/>
    <w:rsid w:val="00E21D1A"/>
    <w:rsid w:val="00EE4CAC"/>
    <w:rsid w:val="00FE7A69"/>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DB"/>
  </w:style>
  <w:style w:type="paragraph" w:styleId="Heading1">
    <w:name w:val="heading 1"/>
    <w:basedOn w:val="Normal"/>
    <w:next w:val="Normal"/>
    <w:link w:val="Heading1Char"/>
    <w:uiPriority w:val="9"/>
    <w:qFormat/>
    <w:rsid w:val="009D5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5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78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B3B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8B9"/>
    <w:pPr>
      <w:ind w:left="720"/>
      <w:contextualSpacing/>
    </w:pPr>
  </w:style>
  <w:style w:type="character" w:styleId="Emphasis">
    <w:name w:val="Emphasis"/>
    <w:basedOn w:val="DefaultParagraphFont"/>
    <w:uiPriority w:val="20"/>
    <w:qFormat/>
    <w:rsid w:val="009A78B9"/>
    <w:rPr>
      <w:i/>
      <w:iCs/>
    </w:rPr>
  </w:style>
  <w:style w:type="character" w:customStyle="1" w:styleId="Heading3Char">
    <w:name w:val="Heading 3 Char"/>
    <w:basedOn w:val="DefaultParagraphFont"/>
    <w:link w:val="Heading3"/>
    <w:uiPriority w:val="9"/>
    <w:rsid w:val="009A78B9"/>
    <w:rPr>
      <w:rFonts w:ascii="Times New Roman" w:eastAsia="Times New Roman" w:hAnsi="Times New Roman" w:cs="Times New Roman"/>
      <w:b/>
      <w:bCs/>
      <w:sz w:val="27"/>
      <w:szCs w:val="27"/>
      <w:lang w:eastAsia="en-IN"/>
    </w:rPr>
  </w:style>
  <w:style w:type="paragraph" w:customStyle="1" w:styleId="bp">
    <w:name w:val="bp"/>
    <w:basedOn w:val="Normal"/>
    <w:rsid w:val="009A78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y">
    <w:name w:val="sy"/>
    <w:basedOn w:val="Normal"/>
    <w:rsid w:val="009A78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p3">
    <w:name w:val="bp3"/>
    <w:basedOn w:val="Normal"/>
    <w:rsid w:val="009A78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A78B9"/>
    <w:rPr>
      <w:color w:val="0000FF"/>
      <w:u w:val="single"/>
    </w:rPr>
  </w:style>
  <w:style w:type="character" w:customStyle="1" w:styleId="Heading2Char">
    <w:name w:val="Heading 2 Char"/>
    <w:basedOn w:val="DefaultParagraphFont"/>
    <w:link w:val="Heading2"/>
    <w:uiPriority w:val="9"/>
    <w:semiHidden/>
    <w:rsid w:val="009D50E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D5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5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50E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9D50EF"/>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9D50EF"/>
    <w:rPr>
      <w:rFonts w:ascii="Courier New" w:eastAsia="Times New Roman" w:hAnsi="Courier New" w:cs="Courier New"/>
      <w:sz w:val="20"/>
      <w:szCs w:val="20"/>
    </w:rPr>
  </w:style>
  <w:style w:type="paragraph" w:customStyle="1" w:styleId="titleinrefsubsect">
    <w:name w:val="titleinrefsubsect"/>
    <w:basedOn w:val="Normal"/>
    <w:rsid w:val="009D5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head2">
    <w:name w:val="subhead2"/>
    <w:basedOn w:val="Normal"/>
    <w:rsid w:val="009D5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alic">
    <w:name w:val="italic"/>
    <w:basedOn w:val="DefaultParagraphFont"/>
    <w:rsid w:val="009D50EF"/>
  </w:style>
  <w:style w:type="paragraph" w:styleId="BalloonText">
    <w:name w:val="Balloon Text"/>
    <w:basedOn w:val="Normal"/>
    <w:link w:val="BalloonTextChar"/>
    <w:uiPriority w:val="99"/>
    <w:semiHidden/>
    <w:unhideWhenUsed/>
    <w:rsid w:val="009D5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0EF"/>
    <w:rPr>
      <w:rFonts w:ascii="Tahoma" w:hAnsi="Tahoma" w:cs="Tahoma"/>
      <w:sz w:val="16"/>
      <w:szCs w:val="16"/>
    </w:rPr>
  </w:style>
  <w:style w:type="character" w:customStyle="1" w:styleId="subhead3">
    <w:name w:val="subhead3"/>
    <w:basedOn w:val="DefaultParagraphFont"/>
    <w:rsid w:val="009D50EF"/>
  </w:style>
  <w:style w:type="character" w:customStyle="1" w:styleId="bold">
    <w:name w:val="bold"/>
    <w:basedOn w:val="DefaultParagraphFont"/>
    <w:rsid w:val="0062004C"/>
  </w:style>
  <w:style w:type="character" w:customStyle="1" w:styleId="codeinlineitalic">
    <w:name w:val="codeinlineitalic"/>
    <w:basedOn w:val="DefaultParagraphFont"/>
    <w:rsid w:val="0062004C"/>
  </w:style>
  <w:style w:type="paragraph" w:styleId="Header">
    <w:name w:val="header"/>
    <w:basedOn w:val="Normal"/>
    <w:link w:val="HeaderChar"/>
    <w:uiPriority w:val="99"/>
    <w:semiHidden/>
    <w:unhideWhenUsed/>
    <w:rsid w:val="00077C8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7C87"/>
  </w:style>
  <w:style w:type="paragraph" w:styleId="Footer">
    <w:name w:val="footer"/>
    <w:basedOn w:val="Normal"/>
    <w:link w:val="FooterChar"/>
    <w:uiPriority w:val="99"/>
    <w:semiHidden/>
    <w:unhideWhenUsed/>
    <w:rsid w:val="00077C8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7C87"/>
  </w:style>
  <w:style w:type="character" w:styleId="Strong">
    <w:name w:val="Strong"/>
    <w:basedOn w:val="DefaultParagraphFont"/>
    <w:uiPriority w:val="22"/>
    <w:qFormat/>
    <w:rsid w:val="00EE4CAC"/>
    <w:rPr>
      <w:b/>
      <w:bCs/>
    </w:rPr>
  </w:style>
  <w:style w:type="paragraph" w:styleId="DocumentMap">
    <w:name w:val="Document Map"/>
    <w:basedOn w:val="Normal"/>
    <w:link w:val="DocumentMapChar"/>
    <w:uiPriority w:val="99"/>
    <w:semiHidden/>
    <w:unhideWhenUsed/>
    <w:rsid w:val="00EE4C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4CAC"/>
    <w:rPr>
      <w:rFonts w:ascii="Tahoma" w:hAnsi="Tahoma" w:cs="Tahoma"/>
      <w:sz w:val="16"/>
      <w:szCs w:val="16"/>
    </w:rPr>
  </w:style>
  <w:style w:type="character" w:customStyle="1" w:styleId="strong0">
    <w:name w:val="strong"/>
    <w:basedOn w:val="DefaultParagraphFont"/>
    <w:rsid w:val="00020867"/>
  </w:style>
  <w:style w:type="character" w:customStyle="1" w:styleId="Heading4Char">
    <w:name w:val="Heading 4 Char"/>
    <w:basedOn w:val="DefaultParagraphFont"/>
    <w:link w:val="Heading4"/>
    <w:uiPriority w:val="9"/>
    <w:semiHidden/>
    <w:rsid w:val="00AB3B34"/>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D94386"/>
  </w:style>
  <w:style w:type="character" w:customStyle="1" w:styleId="hljs-operator">
    <w:name w:val="hljs-operator"/>
    <w:basedOn w:val="DefaultParagraphFont"/>
    <w:rsid w:val="00D94386"/>
  </w:style>
  <w:style w:type="character" w:customStyle="1" w:styleId="pln">
    <w:name w:val="pln"/>
    <w:basedOn w:val="DefaultParagraphFont"/>
    <w:rsid w:val="00AE6E23"/>
  </w:style>
  <w:style w:type="character" w:customStyle="1" w:styleId="pun">
    <w:name w:val="pun"/>
    <w:basedOn w:val="DefaultParagraphFont"/>
    <w:rsid w:val="00AE6E23"/>
  </w:style>
  <w:style w:type="character" w:customStyle="1" w:styleId="typ">
    <w:name w:val="typ"/>
    <w:basedOn w:val="DefaultParagraphFont"/>
    <w:rsid w:val="00AE6E23"/>
  </w:style>
  <w:style w:type="character" w:customStyle="1" w:styleId="kwd">
    <w:name w:val="kwd"/>
    <w:basedOn w:val="DefaultParagraphFont"/>
    <w:rsid w:val="00AE6E23"/>
  </w:style>
  <w:style w:type="character" w:customStyle="1" w:styleId="q">
    <w:name w:val="q"/>
    <w:basedOn w:val="DefaultParagraphFont"/>
    <w:rsid w:val="00AE6E23"/>
  </w:style>
  <w:style w:type="paragraph" w:customStyle="1" w:styleId="notep1">
    <w:name w:val="notep1"/>
    <w:basedOn w:val="Normal"/>
    <w:rsid w:val="00AE6E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k">
    <w:name w:val="crayon-k"/>
    <w:basedOn w:val="DefaultParagraphFont"/>
    <w:rsid w:val="00C32F69"/>
  </w:style>
  <w:style w:type="character" w:customStyle="1" w:styleId="crayon-h">
    <w:name w:val="crayon-h"/>
    <w:basedOn w:val="DefaultParagraphFont"/>
    <w:rsid w:val="00C32F69"/>
  </w:style>
  <w:style w:type="character" w:customStyle="1" w:styleId="crayon-e">
    <w:name w:val="crayon-e"/>
    <w:basedOn w:val="DefaultParagraphFont"/>
    <w:rsid w:val="00C32F69"/>
  </w:style>
  <w:style w:type="character" w:customStyle="1" w:styleId="crayon-sy">
    <w:name w:val="crayon-sy"/>
    <w:basedOn w:val="DefaultParagraphFont"/>
    <w:rsid w:val="00C32F69"/>
  </w:style>
  <w:style w:type="character" w:customStyle="1" w:styleId="crayon-i">
    <w:name w:val="crayon-i"/>
    <w:basedOn w:val="DefaultParagraphFont"/>
    <w:rsid w:val="00C32F69"/>
  </w:style>
  <w:style w:type="character" w:customStyle="1" w:styleId="crayon-cn">
    <w:name w:val="crayon-cn"/>
    <w:basedOn w:val="DefaultParagraphFont"/>
    <w:rsid w:val="00C32F69"/>
  </w:style>
  <w:style w:type="character" w:customStyle="1" w:styleId="crayon-t">
    <w:name w:val="crayon-t"/>
    <w:basedOn w:val="DefaultParagraphFont"/>
    <w:rsid w:val="00C32F69"/>
  </w:style>
  <w:style w:type="character" w:customStyle="1" w:styleId="crayon-s">
    <w:name w:val="crayon-s"/>
    <w:basedOn w:val="DefaultParagraphFont"/>
    <w:rsid w:val="00C32F69"/>
  </w:style>
  <w:style w:type="character" w:customStyle="1" w:styleId="lit">
    <w:name w:val="lit"/>
    <w:basedOn w:val="DefaultParagraphFont"/>
    <w:rsid w:val="00A24C88"/>
  </w:style>
  <w:style w:type="character" w:customStyle="1" w:styleId="str">
    <w:name w:val="str"/>
    <w:basedOn w:val="DefaultParagraphFont"/>
    <w:rsid w:val="00A24C88"/>
  </w:style>
</w:styles>
</file>

<file path=word/webSettings.xml><?xml version="1.0" encoding="utf-8"?>
<w:webSettings xmlns:r="http://schemas.openxmlformats.org/officeDocument/2006/relationships" xmlns:w="http://schemas.openxmlformats.org/wordprocessingml/2006/main">
  <w:divs>
    <w:div w:id="82068396">
      <w:bodyDiv w:val="1"/>
      <w:marLeft w:val="0"/>
      <w:marRight w:val="0"/>
      <w:marTop w:val="0"/>
      <w:marBottom w:val="0"/>
      <w:divBdr>
        <w:top w:val="none" w:sz="0" w:space="0" w:color="auto"/>
        <w:left w:val="none" w:sz="0" w:space="0" w:color="auto"/>
        <w:bottom w:val="none" w:sz="0" w:space="0" w:color="auto"/>
        <w:right w:val="none" w:sz="0" w:space="0" w:color="auto"/>
      </w:divBdr>
    </w:div>
    <w:div w:id="237446978">
      <w:bodyDiv w:val="1"/>
      <w:marLeft w:val="0"/>
      <w:marRight w:val="0"/>
      <w:marTop w:val="0"/>
      <w:marBottom w:val="0"/>
      <w:divBdr>
        <w:top w:val="none" w:sz="0" w:space="0" w:color="auto"/>
        <w:left w:val="none" w:sz="0" w:space="0" w:color="auto"/>
        <w:bottom w:val="none" w:sz="0" w:space="0" w:color="auto"/>
        <w:right w:val="none" w:sz="0" w:space="0" w:color="auto"/>
      </w:divBdr>
    </w:div>
    <w:div w:id="280113173">
      <w:bodyDiv w:val="1"/>
      <w:marLeft w:val="0"/>
      <w:marRight w:val="0"/>
      <w:marTop w:val="0"/>
      <w:marBottom w:val="0"/>
      <w:divBdr>
        <w:top w:val="none" w:sz="0" w:space="0" w:color="auto"/>
        <w:left w:val="none" w:sz="0" w:space="0" w:color="auto"/>
        <w:bottom w:val="none" w:sz="0" w:space="0" w:color="auto"/>
        <w:right w:val="none" w:sz="0" w:space="0" w:color="auto"/>
      </w:divBdr>
    </w:div>
    <w:div w:id="637758221">
      <w:bodyDiv w:val="1"/>
      <w:marLeft w:val="0"/>
      <w:marRight w:val="0"/>
      <w:marTop w:val="0"/>
      <w:marBottom w:val="0"/>
      <w:divBdr>
        <w:top w:val="none" w:sz="0" w:space="0" w:color="auto"/>
        <w:left w:val="none" w:sz="0" w:space="0" w:color="auto"/>
        <w:bottom w:val="none" w:sz="0" w:space="0" w:color="auto"/>
        <w:right w:val="none" w:sz="0" w:space="0" w:color="auto"/>
      </w:divBdr>
      <w:divsChild>
        <w:div w:id="1774983128">
          <w:marLeft w:val="0"/>
          <w:marRight w:val="0"/>
          <w:marTop w:val="0"/>
          <w:marBottom w:val="0"/>
          <w:divBdr>
            <w:top w:val="none" w:sz="0" w:space="0" w:color="auto"/>
            <w:left w:val="none" w:sz="0" w:space="0" w:color="auto"/>
            <w:bottom w:val="none" w:sz="0" w:space="0" w:color="auto"/>
            <w:right w:val="none" w:sz="0" w:space="0" w:color="auto"/>
          </w:divBdr>
        </w:div>
        <w:div w:id="1227494719">
          <w:marLeft w:val="0"/>
          <w:marRight w:val="0"/>
          <w:marTop w:val="0"/>
          <w:marBottom w:val="0"/>
          <w:divBdr>
            <w:top w:val="none" w:sz="0" w:space="0" w:color="auto"/>
            <w:left w:val="none" w:sz="0" w:space="0" w:color="auto"/>
            <w:bottom w:val="none" w:sz="0" w:space="0" w:color="auto"/>
            <w:right w:val="none" w:sz="0" w:space="0" w:color="auto"/>
          </w:divBdr>
        </w:div>
      </w:divsChild>
    </w:div>
    <w:div w:id="677388656">
      <w:bodyDiv w:val="1"/>
      <w:marLeft w:val="0"/>
      <w:marRight w:val="0"/>
      <w:marTop w:val="0"/>
      <w:marBottom w:val="0"/>
      <w:divBdr>
        <w:top w:val="none" w:sz="0" w:space="0" w:color="auto"/>
        <w:left w:val="none" w:sz="0" w:space="0" w:color="auto"/>
        <w:bottom w:val="none" w:sz="0" w:space="0" w:color="auto"/>
        <w:right w:val="none" w:sz="0" w:space="0" w:color="auto"/>
      </w:divBdr>
      <w:divsChild>
        <w:div w:id="195898388">
          <w:marLeft w:val="0"/>
          <w:marRight w:val="0"/>
          <w:marTop w:val="113"/>
          <w:marBottom w:val="113"/>
          <w:divBdr>
            <w:top w:val="none" w:sz="0" w:space="0" w:color="auto"/>
            <w:left w:val="none" w:sz="0" w:space="0" w:color="auto"/>
            <w:bottom w:val="none" w:sz="0" w:space="0" w:color="auto"/>
            <w:right w:val="none" w:sz="0" w:space="0" w:color="auto"/>
          </w:divBdr>
        </w:div>
        <w:div w:id="486749536">
          <w:marLeft w:val="0"/>
          <w:marRight w:val="0"/>
          <w:marTop w:val="113"/>
          <w:marBottom w:val="113"/>
          <w:divBdr>
            <w:top w:val="none" w:sz="0" w:space="0" w:color="auto"/>
            <w:left w:val="none" w:sz="0" w:space="0" w:color="auto"/>
            <w:bottom w:val="none" w:sz="0" w:space="0" w:color="auto"/>
            <w:right w:val="none" w:sz="0" w:space="0" w:color="auto"/>
          </w:divBdr>
        </w:div>
        <w:div w:id="1069613573">
          <w:marLeft w:val="0"/>
          <w:marRight w:val="0"/>
          <w:marTop w:val="113"/>
          <w:marBottom w:val="113"/>
          <w:divBdr>
            <w:top w:val="none" w:sz="0" w:space="0" w:color="auto"/>
            <w:left w:val="none" w:sz="0" w:space="0" w:color="auto"/>
            <w:bottom w:val="none" w:sz="0" w:space="0" w:color="auto"/>
            <w:right w:val="none" w:sz="0" w:space="0" w:color="auto"/>
          </w:divBdr>
        </w:div>
        <w:div w:id="1507479747">
          <w:marLeft w:val="0"/>
          <w:marRight w:val="0"/>
          <w:marTop w:val="113"/>
          <w:marBottom w:val="113"/>
          <w:divBdr>
            <w:top w:val="none" w:sz="0" w:space="0" w:color="auto"/>
            <w:left w:val="none" w:sz="0" w:space="0" w:color="auto"/>
            <w:bottom w:val="none" w:sz="0" w:space="0" w:color="auto"/>
            <w:right w:val="none" w:sz="0" w:space="0" w:color="auto"/>
          </w:divBdr>
        </w:div>
        <w:div w:id="1965311787">
          <w:marLeft w:val="0"/>
          <w:marRight w:val="0"/>
          <w:marTop w:val="113"/>
          <w:marBottom w:val="113"/>
          <w:divBdr>
            <w:top w:val="none" w:sz="0" w:space="0" w:color="auto"/>
            <w:left w:val="none" w:sz="0" w:space="0" w:color="auto"/>
            <w:bottom w:val="none" w:sz="0" w:space="0" w:color="auto"/>
            <w:right w:val="none" w:sz="0" w:space="0" w:color="auto"/>
          </w:divBdr>
        </w:div>
        <w:div w:id="1288389786">
          <w:marLeft w:val="0"/>
          <w:marRight w:val="0"/>
          <w:marTop w:val="113"/>
          <w:marBottom w:val="113"/>
          <w:divBdr>
            <w:top w:val="none" w:sz="0" w:space="0" w:color="auto"/>
            <w:left w:val="none" w:sz="0" w:space="0" w:color="auto"/>
            <w:bottom w:val="none" w:sz="0" w:space="0" w:color="auto"/>
            <w:right w:val="none" w:sz="0" w:space="0" w:color="auto"/>
          </w:divBdr>
        </w:div>
        <w:div w:id="1653680390">
          <w:marLeft w:val="0"/>
          <w:marRight w:val="0"/>
          <w:marTop w:val="113"/>
          <w:marBottom w:val="113"/>
          <w:divBdr>
            <w:top w:val="none" w:sz="0" w:space="0" w:color="auto"/>
            <w:left w:val="none" w:sz="0" w:space="0" w:color="auto"/>
            <w:bottom w:val="none" w:sz="0" w:space="0" w:color="auto"/>
            <w:right w:val="none" w:sz="0" w:space="0" w:color="auto"/>
          </w:divBdr>
        </w:div>
        <w:div w:id="1486386483">
          <w:marLeft w:val="0"/>
          <w:marRight w:val="0"/>
          <w:marTop w:val="113"/>
          <w:marBottom w:val="113"/>
          <w:divBdr>
            <w:top w:val="none" w:sz="0" w:space="0" w:color="auto"/>
            <w:left w:val="none" w:sz="0" w:space="0" w:color="auto"/>
            <w:bottom w:val="none" w:sz="0" w:space="0" w:color="auto"/>
            <w:right w:val="none" w:sz="0" w:space="0" w:color="auto"/>
          </w:divBdr>
        </w:div>
      </w:divsChild>
    </w:div>
    <w:div w:id="815222215">
      <w:bodyDiv w:val="1"/>
      <w:marLeft w:val="0"/>
      <w:marRight w:val="0"/>
      <w:marTop w:val="0"/>
      <w:marBottom w:val="0"/>
      <w:divBdr>
        <w:top w:val="none" w:sz="0" w:space="0" w:color="auto"/>
        <w:left w:val="none" w:sz="0" w:space="0" w:color="auto"/>
        <w:bottom w:val="none" w:sz="0" w:space="0" w:color="auto"/>
        <w:right w:val="none" w:sz="0" w:space="0" w:color="auto"/>
      </w:divBdr>
      <w:divsChild>
        <w:div w:id="715544486">
          <w:marLeft w:val="0"/>
          <w:marRight w:val="0"/>
          <w:marTop w:val="0"/>
          <w:marBottom w:val="0"/>
          <w:divBdr>
            <w:top w:val="none" w:sz="0" w:space="0" w:color="auto"/>
            <w:left w:val="none" w:sz="0" w:space="0" w:color="auto"/>
            <w:bottom w:val="none" w:sz="0" w:space="0" w:color="auto"/>
            <w:right w:val="none" w:sz="0" w:space="0" w:color="auto"/>
          </w:divBdr>
        </w:div>
      </w:divsChild>
    </w:div>
    <w:div w:id="1004478868">
      <w:bodyDiv w:val="1"/>
      <w:marLeft w:val="0"/>
      <w:marRight w:val="0"/>
      <w:marTop w:val="0"/>
      <w:marBottom w:val="0"/>
      <w:divBdr>
        <w:top w:val="none" w:sz="0" w:space="0" w:color="auto"/>
        <w:left w:val="none" w:sz="0" w:space="0" w:color="auto"/>
        <w:bottom w:val="none" w:sz="0" w:space="0" w:color="auto"/>
        <w:right w:val="none" w:sz="0" w:space="0" w:color="auto"/>
      </w:divBdr>
      <w:divsChild>
        <w:div w:id="1508130626">
          <w:marLeft w:val="0"/>
          <w:marRight w:val="0"/>
          <w:marTop w:val="141"/>
          <w:marBottom w:val="141"/>
          <w:divBdr>
            <w:top w:val="none" w:sz="0" w:space="0" w:color="auto"/>
            <w:left w:val="none" w:sz="0" w:space="0" w:color="auto"/>
            <w:bottom w:val="none" w:sz="0" w:space="0" w:color="auto"/>
            <w:right w:val="none" w:sz="0" w:space="0" w:color="auto"/>
          </w:divBdr>
          <w:divsChild>
            <w:div w:id="548035312">
              <w:marLeft w:val="0"/>
              <w:marRight w:val="0"/>
              <w:marTop w:val="100"/>
              <w:marBottom w:val="100"/>
              <w:divBdr>
                <w:top w:val="none" w:sz="0" w:space="0" w:color="auto"/>
                <w:left w:val="none" w:sz="0" w:space="0" w:color="auto"/>
                <w:bottom w:val="none" w:sz="0" w:space="0" w:color="auto"/>
                <w:right w:val="none" w:sz="0" w:space="0" w:color="auto"/>
              </w:divBdr>
            </w:div>
          </w:divsChild>
        </w:div>
        <w:div w:id="942761165">
          <w:marLeft w:val="0"/>
          <w:marRight w:val="0"/>
          <w:marTop w:val="376"/>
          <w:marBottom w:val="0"/>
          <w:divBdr>
            <w:top w:val="none" w:sz="0" w:space="0" w:color="auto"/>
            <w:left w:val="none" w:sz="0" w:space="0" w:color="auto"/>
            <w:bottom w:val="none" w:sz="0" w:space="0" w:color="auto"/>
            <w:right w:val="none" w:sz="0" w:space="0" w:color="auto"/>
          </w:divBdr>
        </w:div>
      </w:divsChild>
    </w:div>
    <w:div w:id="1086608638">
      <w:bodyDiv w:val="1"/>
      <w:marLeft w:val="0"/>
      <w:marRight w:val="0"/>
      <w:marTop w:val="0"/>
      <w:marBottom w:val="0"/>
      <w:divBdr>
        <w:top w:val="none" w:sz="0" w:space="0" w:color="auto"/>
        <w:left w:val="none" w:sz="0" w:space="0" w:color="auto"/>
        <w:bottom w:val="none" w:sz="0" w:space="0" w:color="auto"/>
        <w:right w:val="none" w:sz="0" w:space="0" w:color="auto"/>
      </w:divBdr>
    </w:div>
    <w:div w:id="1114053687">
      <w:bodyDiv w:val="1"/>
      <w:marLeft w:val="0"/>
      <w:marRight w:val="0"/>
      <w:marTop w:val="0"/>
      <w:marBottom w:val="0"/>
      <w:divBdr>
        <w:top w:val="none" w:sz="0" w:space="0" w:color="auto"/>
        <w:left w:val="none" w:sz="0" w:space="0" w:color="auto"/>
        <w:bottom w:val="none" w:sz="0" w:space="0" w:color="auto"/>
        <w:right w:val="none" w:sz="0" w:space="0" w:color="auto"/>
      </w:divBdr>
      <w:divsChild>
        <w:div w:id="1950307996">
          <w:marLeft w:val="0"/>
          <w:marRight w:val="0"/>
          <w:marTop w:val="0"/>
          <w:marBottom w:val="0"/>
          <w:divBdr>
            <w:top w:val="none" w:sz="0" w:space="0" w:color="auto"/>
            <w:left w:val="none" w:sz="0" w:space="0" w:color="auto"/>
            <w:bottom w:val="none" w:sz="0" w:space="0" w:color="auto"/>
            <w:right w:val="none" w:sz="0" w:space="0" w:color="auto"/>
          </w:divBdr>
        </w:div>
      </w:divsChild>
    </w:div>
    <w:div w:id="1329946062">
      <w:bodyDiv w:val="1"/>
      <w:marLeft w:val="0"/>
      <w:marRight w:val="0"/>
      <w:marTop w:val="0"/>
      <w:marBottom w:val="0"/>
      <w:divBdr>
        <w:top w:val="none" w:sz="0" w:space="0" w:color="auto"/>
        <w:left w:val="none" w:sz="0" w:space="0" w:color="auto"/>
        <w:bottom w:val="none" w:sz="0" w:space="0" w:color="auto"/>
        <w:right w:val="none" w:sz="0" w:space="0" w:color="auto"/>
      </w:divBdr>
      <w:divsChild>
        <w:div w:id="397630663">
          <w:marLeft w:val="0"/>
          <w:marRight w:val="0"/>
          <w:marTop w:val="0"/>
          <w:marBottom w:val="235"/>
          <w:divBdr>
            <w:top w:val="single" w:sz="4" w:space="9" w:color="AFCDE3"/>
            <w:left w:val="single" w:sz="36" w:space="9" w:color="8CD0D0"/>
            <w:bottom w:val="single" w:sz="4" w:space="9" w:color="AFCDE3"/>
            <w:right w:val="single" w:sz="4" w:space="9" w:color="AFCDE3"/>
          </w:divBdr>
        </w:div>
      </w:divsChild>
    </w:div>
    <w:div w:id="1385107203">
      <w:bodyDiv w:val="1"/>
      <w:marLeft w:val="0"/>
      <w:marRight w:val="0"/>
      <w:marTop w:val="0"/>
      <w:marBottom w:val="0"/>
      <w:divBdr>
        <w:top w:val="none" w:sz="0" w:space="0" w:color="auto"/>
        <w:left w:val="none" w:sz="0" w:space="0" w:color="auto"/>
        <w:bottom w:val="none" w:sz="0" w:space="0" w:color="auto"/>
        <w:right w:val="none" w:sz="0" w:space="0" w:color="auto"/>
      </w:divBdr>
    </w:div>
    <w:div w:id="1455976434">
      <w:bodyDiv w:val="1"/>
      <w:marLeft w:val="0"/>
      <w:marRight w:val="0"/>
      <w:marTop w:val="0"/>
      <w:marBottom w:val="0"/>
      <w:divBdr>
        <w:top w:val="none" w:sz="0" w:space="0" w:color="auto"/>
        <w:left w:val="none" w:sz="0" w:space="0" w:color="auto"/>
        <w:bottom w:val="none" w:sz="0" w:space="0" w:color="auto"/>
        <w:right w:val="none" w:sz="0" w:space="0" w:color="auto"/>
      </w:divBdr>
    </w:div>
    <w:div w:id="1561290007">
      <w:bodyDiv w:val="1"/>
      <w:marLeft w:val="0"/>
      <w:marRight w:val="0"/>
      <w:marTop w:val="0"/>
      <w:marBottom w:val="0"/>
      <w:divBdr>
        <w:top w:val="none" w:sz="0" w:space="0" w:color="auto"/>
        <w:left w:val="none" w:sz="0" w:space="0" w:color="auto"/>
        <w:bottom w:val="none" w:sz="0" w:space="0" w:color="auto"/>
        <w:right w:val="none" w:sz="0" w:space="0" w:color="auto"/>
      </w:divBdr>
    </w:div>
    <w:div w:id="1675525078">
      <w:bodyDiv w:val="1"/>
      <w:marLeft w:val="0"/>
      <w:marRight w:val="0"/>
      <w:marTop w:val="0"/>
      <w:marBottom w:val="0"/>
      <w:divBdr>
        <w:top w:val="none" w:sz="0" w:space="0" w:color="auto"/>
        <w:left w:val="none" w:sz="0" w:space="0" w:color="auto"/>
        <w:bottom w:val="none" w:sz="0" w:space="0" w:color="auto"/>
        <w:right w:val="none" w:sz="0" w:space="0" w:color="auto"/>
      </w:divBdr>
    </w:div>
    <w:div w:id="1780759371">
      <w:bodyDiv w:val="1"/>
      <w:marLeft w:val="0"/>
      <w:marRight w:val="0"/>
      <w:marTop w:val="0"/>
      <w:marBottom w:val="0"/>
      <w:divBdr>
        <w:top w:val="none" w:sz="0" w:space="0" w:color="auto"/>
        <w:left w:val="none" w:sz="0" w:space="0" w:color="auto"/>
        <w:bottom w:val="none" w:sz="0" w:space="0" w:color="auto"/>
        <w:right w:val="none" w:sz="0" w:space="0" w:color="auto"/>
      </w:divBdr>
    </w:div>
    <w:div w:id="1916090134">
      <w:bodyDiv w:val="1"/>
      <w:marLeft w:val="0"/>
      <w:marRight w:val="0"/>
      <w:marTop w:val="0"/>
      <w:marBottom w:val="0"/>
      <w:divBdr>
        <w:top w:val="none" w:sz="0" w:space="0" w:color="auto"/>
        <w:left w:val="none" w:sz="0" w:space="0" w:color="auto"/>
        <w:bottom w:val="none" w:sz="0" w:space="0" w:color="auto"/>
        <w:right w:val="none" w:sz="0" w:space="0" w:color="auto"/>
      </w:divBdr>
      <w:divsChild>
        <w:div w:id="806969810">
          <w:marLeft w:val="0"/>
          <w:marRight w:val="0"/>
          <w:marTop w:val="0"/>
          <w:marBottom w:val="235"/>
          <w:divBdr>
            <w:top w:val="single" w:sz="4" w:space="9" w:color="AFCDE3"/>
            <w:left w:val="single" w:sz="36" w:space="9" w:color="8CD0D0"/>
            <w:bottom w:val="single" w:sz="4" w:space="9" w:color="AFCDE3"/>
            <w:right w:val="single" w:sz="4" w:space="9" w:color="AFCDE3"/>
          </w:divBdr>
        </w:div>
      </w:divsChild>
    </w:div>
    <w:div w:id="1928270851">
      <w:bodyDiv w:val="1"/>
      <w:marLeft w:val="0"/>
      <w:marRight w:val="0"/>
      <w:marTop w:val="0"/>
      <w:marBottom w:val="0"/>
      <w:divBdr>
        <w:top w:val="none" w:sz="0" w:space="0" w:color="auto"/>
        <w:left w:val="none" w:sz="0" w:space="0" w:color="auto"/>
        <w:bottom w:val="none" w:sz="0" w:space="0" w:color="auto"/>
        <w:right w:val="none" w:sz="0" w:space="0" w:color="auto"/>
      </w:divBdr>
      <w:divsChild>
        <w:div w:id="1134326462">
          <w:marLeft w:val="0"/>
          <w:marRight w:val="0"/>
          <w:marTop w:val="0"/>
          <w:marBottom w:val="0"/>
          <w:divBdr>
            <w:top w:val="none" w:sz="0" w:space="0" w:color="auto"/>
            <w:left w:val="none" w:sz="0" w:space="0" w:color="auto"/>
            <w:bottom w:val="none" w:sz="0" w:space="0" w:color="auto"/>
            <w:right w:val="none" w:sz="0" w:space="0" w:color="auto"/>
          </w:divBdr>
          <w:divsChild>
            <w:div w:id="2135176988">
              <w:marLeft w:val="0"/>
              <w:marRight w:val="0"/>
              <w:marTop w:val="0"/>
              <w:marBottom w:val="0"/>
              <w:divBdr>
                <w:top w:val="none" w:sz="0" w:space="0" w:color="auto"/>
                <w:left w:val="none" w:sz="0" w:space="0" w:color="auto"/>
                <w:bottom w:val="none" w:sz="0" w:space="0" w:color="auto"/>
                <w:right w:val="none" w:sz="0" w:space="0" w:color="auto"/>
              </w:divBdr>
              <w:divsChild>
                <w:div w:id="1934431967">
                  <w:marLeft w:val="0"/>
                  <w:marRight w:val="0"/>
                  <w:marTop w:val="94"/>
                  <w:marBottom w:val="94"/>
                  <w:divBdr>
                    <w:top w:val="none" w:sz="0" w:space="0" w:color="auto"/>
                    <w:left w:val="single" w:sz="12" w:space="16" w:color="1C59AA"/>
                    <w:bottom w:val="none" w:sz="0" w:space="0" w:color="auto"/>
                    <w:right w:val="none" w:sz="0" w:space="0" w:color="auto"/>
                  </w:divBdr>
                </w:div>
              </w:divsChild>
            </w:div>
          </w:divsChild>
        </w:div>
        <w:div w:id="2050180421">
          <w:marLeft w:val="0"/>
          <w:marRight w:val="0"/>
          <w:marTop w:val="0"/>
          <w:marBottom w:val="0"/>
          <w:divBdr>
            <w:top w:val="none" w:sz="0" w:space="0" w:color="auto"/>
            <w:left w:val="none" w:sz="0" w:space="0" w:color="auto"/>
            <w:bottom w:val="none" w:sz="0" w:space="0" w:color="auto"/>
            <w:right w:val="none" w:sz="0" w:space="0" w:color="auto"/>
          </w:divBdr>
          <w:divsChild>
            <w:div w:id="145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2125">
      <w:bodyDiv w:val="1"/>
      <w:marLeft w:val="0"/>
      <w:marRight w:val="0"/>
      <w:marTop w:val="0"/>
      <w:marBottom w:val="0"/>
      <w:divBdr>
        <w:top w:val="none" w:sz="0" w:space="0" w:color="auto"/>
        <w:left w:val="none" w:sz="0" w:space="0" w:color="auto"/>
        <w:bottom w:val="none" w:sz="0" w:space="0" w:color="auto"/>
        <w:right w:val="none" w:sz="0" w:space="0" w:color="auto"/>
      </w:divBdr>
      <w:divsChild>
        <w:div w:id="139880657">
          <w:marLeft w:val="0"/>
          <w:marRight w:val="0"/>
          <w:marTop w:val="0"/>
          <w:marBottom w:val="0"/>
          <w:divBdr>
            <w:top w:val="none" w:sz="0" w:space="0" w:color="auto"/>
            <w:left w:val="none" w:sz="0" w:space="0" w:color="auto"/>
            <w:bottom w:val="none" w:sz="0" w:space="0" w:color="auto"/>
            <w:right w:val="none" w:sz="0" w:space="0" w:color="auto"/>
          </w:divBdr>
        </w:div>
        <w:div w:id="1205370588">
          <w:marLeft w:val="0"/>
          <w:marRight w:val="0"/>
          <w:marTop w:val="0"/>
          <w:marBottom w:val="0"/>
          <w:divBdr>
            <w:top w:val="none" w:sz="0" w:space="0" w:color="auto"/>
            <w:left w:val="none" w:sz="0" w:space="0" w:color="auto"/>
            <w:bottom w:val="none" w:sz="0" w:space="0" w:color="auto"/>
            <w:right w:val="none" w:sz="0" w:space="0" w:color="auto"/>
          </w:divBdr>
        </w:div>
      </w:divsChild>
    </w:div>
    <w:div w:id="2093045937">
      <w:bodyDiv w:val="1"/>
      <w:marLeft w:val="0"/>
      <w:marRight w:val="0"/>
      <w:marTop w:val="0"/>
      <w:marBottom w:val="0"/>
      <w:divBdr>
        <w:top w:val="none" w:sz="0" w:space="0" w:color="auto"/>
        <w:left w:val="none" w:sz="0" w:space="0" w:color="auto"/>
        <w:bottom w:val="none" w:sz="0" w:space="0" w:color="auto"/>
        <w:right w:val="none" w:sz="0" w:space="0" w:color="auto"/>
      </w:divBdr>
      <w:divsChild>
        <w:div w:id="339354081">
          <w:marLeft w:val="1440"/>
          <w:marRight w:val="0"/>
          <w:marTop w:val="0"/>
          <w:marBottom w:val="0"/>
          <w:divBdr>
            <w:top w:val="none" w:sz="0" w:space="0" w:color="auto"/>
            <w:left w:val="none" w:sz="0" w:space="0" w:color="auto"/>
            <w:bottom w:val="none" w:sz="0" w:space="0" w:color="auto"/>
            <w:right w:val="none" w:sz="0" w:space="0" w:color="auto"/>
          </w:divBdr>
        </w:div>
        <w:div w:id="884487825">
          <w:marLeft w:val="1440"/>
          <w:marRight w:val="0"/>
          <w:marTop w:val="0"/>
          <w:marBottom w:val="0"/>
          <w:divBdr>
            <w:top w:val="none" w:sz="0" w:space="0" w:color="auto"/>
            <w:left w:val="none" w:sz="0" w:space="0" w:color="auto"/>
            <w:bottom w:val="none" w:sz="0" w:space="0" w:color="auto"/>
            <w:right w:val="none" w:sz="0" w:space="0" w:color="auto"/>
          </w:divBdr>
        </w:div>
      </w:divsChild>
    </w:div>
    <w:div w:id="210364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0501_01/server.920/a90842/ch13.htm" TargetMode="External"/><Relationship Id="rId13" Type="http://schemas.openxmlformats.org/officeDocument/2006/relationships/hyperlink" Target="https://www.namecheap.com/hosting/dedicated-servers/" TargetMode="External"/><Relationship Id="rId18" Type="http://schemas.openxmlformats.org/officeDocument/2006/relationships/image" Target="media/image7.png"/><Relationship Id="rId26" Type="http://schemas.openxmlformats.org/officeDocument/2006/relationships/hyperlink" Target="https://docs.oracle.com/cd/B28359_01/server.111/b28310/manproc003.htm"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s://docs.oracle.com/cd/B10501_01/server.920/a90842/ch13.htm" TargetMode="External"/><Relationship Id="rId12" Type="http://schemas.openxmlformats.org/officeDocument/2006/relationships/hyperlink" Target="https://www.namecheap.com/hosting/shared/" TargetMode="External"/><Relationship Id="rId17" Type="http://schemas.openxmlformats.org/officeDocument/2006/relationships/image" Target="media/image6.png"/><Relationship Id="rId25" Type="http://schemas.openxmlformats.org/officeDocument/2006/relationships/hyperlink" Target="https://docs.oracle.com/cd/B28359_01/server.111/b28310/ds_txnman.htm" TargetMode="External"/><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cd/B28359_01/appdev.111/b28370/create_package_body.htm" TargetMode="External"/><Relationship Id="rId24" Type="http://schemas.openxmlformats.org/officeDocument/2006/relationships/hyperlink" Target="https://docs.oracle.com/cd/B28359_01/server.111/b28310/archredo.htm" TargetMode="External"/><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cs.oracle.com/cd/B28359_01/server.111/b28310/onlineredo.htm" TargetMode="External"/><Relationship Id="rId28" Type="http://schemas.openxmlformats.org/officeDocument/2006/relationships/hyperlink" Target="https://docs.oracle.com/database/121/LNPLS/fundamentals.htm" TargetMode="Externa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techonthenet.com/oracle/joins.php" TargetMode="External"/><Relationship Id="rId14" Type="http://schemas.openxmlformats.org/officeDocument/2006/relationships/image" Target="media/image3.jpeg"/><Relationship Id="rId22" Type="http://schemas.openxmlformats.org/officeDocument/2006/relationships/hyperlink" Target="https://docs.oracle.com/cd/B28359_01/server.111/b28274/instance_tune.htm" TargetMode="External"/><Relationship Id="rId27" Type="http://schemas.openxmlformats.org/officeDocument/2006/relationships/hyperlink" Target="https://docs.oracle.com/database/121/LNPLS/packages.htm" TargetMode="External"/><Relationship Id="rId30" Type="http://schemas.openxmlformats.org/officeDocument/2006/relationships/image" Target="media/image12.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21</Pages>
  <Words>6158</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YASHVI</dc:creator>
  <cp:lastModifiedBy>YASHVI</cp:lastModifiedBy>
  <cp:revision>15</cp:revision>
  <dcterms:created xsi:type="dcterms:W3CDTF">2021-03-08T15:50:00Z</dcterms:created>
  <dcterms:modified xsi:type="dcterms:W3CDTF">2021-03-23T08:30:00Z</dcterms:modified>
</cp:coreProperties>
</file>